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D0" w:rsidRPr="002E0796" w:rsidRDefault="001A33D0" w:rsidP="001A33D0">
      <w:pPr>
        <w:jc w:val="right"/>
        <w:rPr>
          <w:b/>
          <w:sz w:val="28"/>
          <w:szCs w:val="28"/>
        </w:rPr>
      </w:pPr>
      <w:r w:rsidRPr="002E0796">
        <w:rPr>
          <w:b/>
          <w:noProof/>
          <w:sz w:val="28"/>
          <w:szCs w:val="28"/>
        </w:rPr>
        <w:t>ISO #####-#:</w:t>
      </w:r>
      <w:r w:rsidR="00E77695">
        <w:rPr>
          <w:b/>
          <w:noProof/>
          <w:sz w:val="28"/>
          <w:szCs w:val="28"/>
        </w:rPr>
        <w:t>2018</w:t>
      </w:r>
      <w:r w:rsidRPr="002E0796">
        <w:rPr>
          <w:b/>
          <w:noProof/>
          <w:sz w:val="28"/>
          <w:szCs w:val="28"/>
        </w:rPr>
        <w:t>(X)</w:t>
      </w:r>
    </w:p>
    <w:p w:rsidR="001A33D0" w:rsidRPr="002E0796" w:rsidRDefault="001A33D0" w:rsidP="001A33D0">
      <w:pPr>
        <w:jc w:val="right"/>
      </w:pPr>
      <w:r w:rsidRPr="002E0796">
        <w:rPr>
          <w:noProof/>
        </w:rPr>
        <w:t>ISO </w:t>
      </w:r>
      <w:r w:rsidRPr="002E0796">
        <w:t>TC </w:t>
      </w:r>
      <w:r w:rsidR="00E77695">
        <w:rPr>
          <w:noProof/>
        </w:rPr>
        <w:t>46</w:t>
      </w:r>
      <w:r w:rsidRPr="002E0796">
        <w:t>/SC /WG </w:t>
      </w:r>
      <w:r w:rsidR="00E77695">
        <w:t>2</w:t>
      </w:r>
    </w:p>
    <w:p w:rsidR="001A33D0" w:rsidRPr="002E0796" w:rsidRDefault="001A33D0" w:rsidP="001A33D0">
      <w:pPr>
        <w:spacing w:after="2000"/>
        <w:jc w:val="right"/>
      </w:pPr>
      <w:bookmarkStart w:id="0" w:name="CVP_Secretariat_Loca"/>
      <w:r w:rsidRPr="002E0796">
        <w:t>Secretariat</w:t>
      </w:r>
      <w:bookmarkEnd w:id="0"/>
      <w:r w:rsidRPr="002E0796">
        <w:t xml:space="preserve">: </w:t>
      </w:r>
      <w:r w:rsidRPr="002E0796">
        <w:rPr>
          <w:noProof/>
        </w:rPr>
        <w:t>XXXX</w:t>
      </w:r>
    </w:p>
    <w:p w:rsidR="001A33D0" w:rsidRPr="002E0796" w:rsidRDefault="00E77695" w:rsidP="001A33D0">
      <w:pPr>
        <w:spacing w:line="360" w:lineRule="atLeast"/>
        <w:jc w:val="left"/>
        <w:rPr>
          <w:b/>
          <w:sz w:val="32"/>
          <w:szCs w:val="32"/>
        </w:rPr>
      </w:pPr>
      <w:r w:rsidRPr="00E77695">
        <w:rPr>
          <w:b/>
          <w:sz w:val="32"/>
          <w:szCs w:val="32"/>
        </w:rPr>
        <w:t>Codes for the representation of names of countries and their subdivisions</w:t>
      </w:r>
      <w:r w:rsidR="001A33D0" w:rsidRPr="002E0796">
        <w:rPr>
          <w:sz w:val="32"/>
          <w:szCs w:val="32"/>
        </w:rPr>
        <w:t xml:space="preserve"> — </w:t>
      </w:r>
      <w:r w:rsidR="00EE150B" w:rsidRPr="00EE150B">
        <w:rPr>
          <w:sz w:val="32"/>
          <w:szCs w:val="32"/>
        </w:rPr>
        <w:t>Part</w:t>
      </w:r>
      <w:r w:rsidR="00EE150B" w:rsidRPr="002E0796">
        <w:rPr>
          <w:sz w:val="32"/>
          <w:szCs w:val="32"/>
        </w:rPr>
        <w:t> </w:t>
      </w:r>
      <w:r w:rsidR="00EE150B" w:rsidRPr="00EE150B">
        <w:rPr>
          <w:sz w:val="32"/>
          <w:szCs w:val="32"/>
        </w:rPr>
        <w:t>1: Country codes</w:t>
      </w:r>
      <w:r w:rsidR="00EE150B">
        <w:rPr>
          <w:sz w:val="32"/>
          <w:szCs w:val="32"/>
        </w:rPr>
        <w:t> — Part 2</w:t>
      </w:r>
      <w:r w:rsidR="001A33D0" w:rsidRPr="002E0796">
        <w:rPr>
          <w:sz w:val="32"/>
          <w:szCs w:val="32"/>
        </w:rPr>
        <w:t xml:space="preserve">: </w:t>
      </w:r>
      <w:r w:rsidR="00EE150B" w:rsidRPr="00EE150B">
        <w:rPr>
          <w:sz w:val="32"/>
          <w:szCs w:val="32"/>
        </w:rPr>
        <w:t>Country subdivision code</w:t>
      </w:r>
      <w:r w:rsidR="00D60736">
        <w:rPr>
          <w:sz w:val="32"/>
          <w:szCs w:val="32"/>
        </w:rPr>
        <w:t xml:space="preserve"> — </w:t>
      </w:r>
      <w:r w:rsidR="00D60736" w:rsidRPr="00D60736">
        <w:rPr>
          <w:sz w:val="32"/>
          <w:szCs w:val="32"/>
        </w:rPr>
        <w:t>Part</w:t>
      </w:r>
      <w:r w:rsidR="00D60736" w:rsidRPr="002E0796">
        <w:rPr>
          <w:sz w:val="32"/>
          <w:szCs w:val="32"/>
        </w:rPr>
        <w:t> </w:t>
      </w:r>
      <w:r w:rsidR="00D60736" w:rsidRPr="00D60736">
        <w:rPr>
          <w:sz w:val="32"/>
          <w:szCs w:val="32"/>
        </w:rPr>
        <w:t>3: Formerly used country codes</w:t>
      </w:r>
    </w:p>
    <w:p w:rsidR="001A33D0" w:rsidRPr="002E0796" w:rsidRDefault="001A33D0" w:rsidP="001A33D0">
      <w:pPr>
        <w:spacing w:before="2000"/>
      </w:pPr>
    </w:p>
    <w:p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rsidR="001A33D0" w:rsidRPr="002E0796" w:rsidRDefault="001A33D0" w:rsidP="001A33D0">
      <w:pPr>
        <w:spacing w:after="120"/>
      </w:pPr>
    </w:p>
    <w:p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rsidR="001A33D0" w:rsidRPr="002E0796" w:rsidRDefault="001A33D0" w:rsidP="001A33D0">
      <w:pPr>
        <w:spacing w:before="1200" w:after="120"/>
        <w:jc w:val="left"/>
        <w:rPr>
          <w:rStyle w:val="Lienhypertexte"/>
          <w:i/>
          <w:color w:val="0070C0"/>
          <w:sz w:val="20"/>
          <w:szCs w:val="20"/>
          <w:lang w:val="en-GB"/>
        </w:rPr>
      </w:pPr>
      <w:r w:rsidRPr="002E0796">
        <w:rPr>
          <w:i/>
          <w:color w:val="0070C0"/>
          <w:sz w:val="20"/>
          <w:szCs w:val="20"/>
        </w:rPr>
        <w:t xml:space="preserve">To help you, this guide on writing standards was produced by the ISO/TMB and is available at </w:t>
      </w:r>
      <w:hyperlink r:id="rId8" w:history="1">
        <w:r w:rsidR="005B3EC6" w:rsidRPr="002E0796">
          <w:rPr>
            <w:rStyle w:val="Lienhypertexte"/>
            <w:i/>
            <w:sz w:val="20"/>
            <w:szCs w:val="20"/>
            <w:lang w:val="en-GB"/>
          </w:rPr>
          <w:t>https://www.iso.org/iso/how-to-write-standards.pdf</w:t>
        </w:r>
      </w:hyperlink>
    </w:p>
    <w:p w:rsidR="001A33D0" w:rsidRPr="002E0796" w:rsidRDefault="001A33D0" w:rsidP="001A33D0">
      <w:pPr>
        <w:spacing w:before="240" w:after="120"/>
        <w:jc w:val="left"/>
        <w:rPr>
          <w:rStyle w:val="Lienhypertexte"/>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9" w:history="1">
        <w:r w:rsidR="005B3EC6" w:rsidRPr="002E0796">
          <w:rPr>
            <w:rStyle w:val="Lienhypertexte"/>
            <w:rFonts w:eastAsia="Times New Roman"/>
            <w:i/>
            <w:sz w:val="20"/>
            <w:szCs w:val="20"/>
            <w:lang w:val="en-GB"/>
          </w:rPr>
          <w:t>https://www.iso.org/iso/model_document-rice_model.pdf</w:t>
        </w:r>
      </w:hyperlink>
    </w:p>
    <w:p w:rsidR="001A33D0" w:rsidRPr="002E0796" w:rsidRDefault="001A33D0" w:rsidP="001A33D0"/>
    <w:p w:rsidR="001A33D0" w:rsidRPr="002E0796" w:rsidRDefault="001A33D0" w:rsidP="001A33D0">
      <w:pPr>
        <w:sectPr w:rsidR="001A33D0" w:rsidRPr="002E0796" w:rsidSect="004421EF">
          <w:headerReference w:type="even" r:id="rId10"/>
          <w:headerReference w:type="default" r:id="rId11"/>
          <w:footerReference w:type="even" r:id="rId12"/>
          <w:type w:val="oddPage"/>
          <w:pgSz w:w="11906" w:h="16838" w:code="9"/>
          <w:pgMar w:top="794" w:right="1077" w:bottom="567" w:left="1077" w:header="709" w:footer="284" w:gutter="0"/>
          <w:cols w:space="720"/>
        </w:sectPr>
      </w:pPr>
    </w:p>
    <w:p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EE150B">
        <w:rPr>
          <w:color w:val="auto"/>
        </w:rPr>
        <w:t>8</w:t>
      </w:r>
      <w:r w:rsidRPr="002E0796">
        <w:rPr>
          <w:color w:val="auto"/>
        </w:rPr>
        <w:t>, Published in Switzerland</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 xml:space="preserve">Ch. de </w:t>
      </w:r>
      <w:proofErr w:type="spellStart"/>
      <w:r w:rsidRPr="002E0796">
        <w:rPr>
          <w:color w:val="auto"/>
          <w:sz w:val="20"/>
        </w:rPr>
        <w:t>Blandonnet</w:t>
      </w:r>
      <w:proofErr w:type="spellEnd"/>
      <w:r w:rsidRPr="002E0796">
        <w:rPr>
          <w:color w:val="auto"/>
          <w:sz w:val="20"/>
        </w:rPr>
        <w:t xml:space="preserve"> 8 • CP 401</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Fax</w:t>
      </w:r>
      <w:proofErr w:type="gramStart"/>
      <w:r w:rsidRPr="002E0796">
        <w:rPr>
          <w:color w:val="auto"/>
          <w:sz w:val="20"/>
        </w:rPr>
        <w:t>  +</w:t>
      </w:r>
      <w:proofErr w:type="gramEnd"/>
      <w:r w:rsidRPr="002E0796">
        <w:rPr>
          <w:color w:val="auto"/>
          <w:sz w:val="20"/>
        </w:rPr>
        <w:t xml:space="preserve"> 41 22 749 09 47</w:t>
      </w:r>
    </w:p>
    <w:p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rsidR="001A33D0" w:rsidRPr="002E0796" w:rsidRDefault="001A33D0" w:rsidP="001A33D0">
      <w:pPr>
        <w:pStyle w:val="zzContents"/>
        <w:spacing w:before="0"/>
      </w:pPr>
      <w:r w:rsidRPr="002E0796">
        <w:lastRenderedPageBreak/>
        <w:t>Contents</w:t>
      </w:r>
      <w:bookmarkStart w:id="1" w:name="_GoBack"/>
      <w:bookmarkEnd w:id="1"/>
    </w:p>
    <w:p w:rsidR="001A33D0" w:rsidRPr="002E0796" w:rsidRDefault="001A33D0" w:rsidP="001A33D0">
      <w:pPr>
        <w:rPr>
          <w:i/>
          <w:color w:val="0070C0"/>
        </w:rPr>
      </w:pPr>
      <w:r w:rsidRPr="002E0796">
        <w:rPr>
          <w:i/>
          <w:color w:val="0070C0"/>
        </w:rPr>
        <w:t>This template allows you to work with default MS Word functions and styles. You can use these if you want to maintain the Table of Contents automatically and apply auto-numbering.</w:t>
      </w:r>
    </w:p>
    <w:p w:rsidR="001A33D0" w:rsidRPr="002E0796" w:rsidRDefault="001A33D0" w:rsidP="001A33D0">
      <w:pPr>
        <w:rPr>
          <w:i/>
          <w:color w:val="0070C0"/>
        </w:rPr>
      </w:pPr>
      <w:r w:rsidRPr="002E0796">
        <w:rPr>
          <w:i/>
          <w:color w:val="0070C0"/>
        </w:rPr>
        <w:t>To update the Table of Contents please select it and press "F9".</w:t>
      </w:r>
    </w:p>
    <w:p w:rsidR="00691100" w:rsidRDefault="0054733A">
      <w:pPr>
        <w:pStyle w:val="TM1"/>
        <w:rPr>
          <w:ins w:id="2" w:author="Elisabeth" w:date="2018-09-29T23:07:00Z"/>
          <w:rFonts w:asciiTheme="minorHAnsi" w:eastAsiaTheme="minorEastAsia" w:hAnsiTheme="minorHAnsi" w:cstheme="minorBidi"/>
          <w:b w:val="0"/>
          <w:noProof/>
          <w:lang w:val="pl-PL" w:eastAsia="pl-PL"/>
        </w:rPr>
      </w:pPr>
      <w:r w:rsidRPr="002E0796">
        <w:fldChar w:fldCharType="begin"/>
      </w:r>
      <w:r w:rsidR="00803727">
        <w:instrText xml:space="preserve"> TOC \o "1</w:instrText>
      </w:r>
      <w:r w:rsidR="00030949">
        <w:instrText>-</w:instrText>
      </w:r>
      <w:ins w:id="3" w:author="Elisabeth" w:date="2018-09-29T22:32:00Z">
        <w:r w:rsidR="00D84CE0">
          <w:instrText>3</w:instrText>
        </w:r>
      </w:ins>
      <w:del w:id="4" w:author="Elisabeth" w:date="2018-09-29T22:31:00Z">
        <w:r w:rsidR="00030949" w:rsidDel="00D84CE0">
          <w:delInstrText>2</w:delInstrText>
        </w:r>
      </w:del>
      <w:r w:rsidRPr="002E0796">
        <w:instrText xml:space="preserve">" </w:instrText>
      </w:r>
      <w:ins w:id="5" w:author="Elisabeth" w:date="2018-09-29T22:32:00Z">
        <w:r w:rsidR="00D84CE0">
          <w:instrText xml:space="preserve">\n 3-3 </w:instrText>
        </w:r>
      </w:ins>
      <w:r w:rsidRPr="002E0796">
        <w:instrText xml:space="preserve">\h \z \t "Heading 1;1;ANNEX;1;Biblio Title;1;Foreword Title;1;Intro Title;1" </w:instrText>
      </w:r>
      <w:r w:rsidRPr="002E0796">
        <w:fldChar w:fldCharType="separate"/>
      </w:r>
      <w:ins w:id="6" w:author="Elisabeth" w:date="2018-09-29T23:07:00Z">
        <w:r w:rsidR="00691100" w:rsidRPr="000746D6">
          <w:rPr>
            <w:rStyle w:val="Lienhypertexte"/>
            <w:noProof/>
          </w:rPr>
          <w:fldChar w:fldCharType="begin"/>
        </w:r>
        <w:r w:rsidR="00691100" w:rsidRPr="000746D6">
          <w:rPr>
            <w:rStyle w:val="Lienhypertexte"/>
            <w:noProof/>
          </w:rPr>
          <w:instrText xml:space="preserve"> </w:instrText>
        </w:r>
        <w:r w:rsidR="00691100">
          <w:rPr>
            <w:noProof/>
          </w:rPr>
          <w:instrText>HYPERLINK \l "_Toc526025768"</w:instrText>
        </w:r>
        <w:r w:rsidR="00691100" w:rsidRPr="000746D6">
          <w:rPr>
            <w:rStyle w:val="Lienhypertexte"/>
            <w:noProof/>
          </w:rPr>
          <w:instrText xml:space="preserve"> </w:instrText>
        </w:r>
        <w:r w:rsidR="00691100" w:rsidRPr="000746D6">
          <w:rPr>
            <w:rStyle w:val="Lienhypertexte"/>
            <w:noProof/>
          </w:rPr>
        </w:r>
        <w:r w:rsidR="00691100" w:rsidRPr="000746D6">
          <w:rPr>
            <w:rStyle w:val="Lienhypertexte"/>
            <w:noProof/>
          </w:rPr>
          <w:fldChar w:fldCharType="separate"/>
        </w:r>
        <w:r w:rsidR="00691100" w:rsidRPr="000746D6">
          <w:rPr>
            <w:rStyle w:val="Lienhypertexte"/>
            <w:noProof/>
          </w:rPr>
          <w:t>Foreword</w:t>
        </w:r>
        <w:r w:rsidR="00691100">
          <w:rPr>
            <w:noProof/>
            <w:webHidden/>
          </w:rPr>
          <w:tab/>
        </w:r>
        <w:r w:rsidR="00691100">
          <w:rPr>
            <w:noProof/>
            <w:webHidden/>
          </w:rPr>
          <w:fldChar w:fldCharType="begin"/>
        </w:r>
        <w:r w:rsidR="00691100">
          <w:rPr>
            <w:noProof/>
            <w:webHidden/>
          </w:rPr>
          <w:instrText xml:space="preserve"> PAGEREF _Toc526025768 \h </w:instrText>
        </w:r>
        <w:r w:rsidR="00691100">
          <w:rPr>
            <w:noProof/>
            <w:webHidden/>
          </w:rPr>
        </w:r>
      </w:ins>
      <w:r w:rsidR="00691100">
        <w:rPr>
          <w:noProof/>
          <w:webHidden/>
        </w:rPr>
        <w:fldChar w:fldCharType="separate"/>
      </w:r>
      <w:ins w:id="7" w:author="Elisabeth" w:date="2018-09-29T23:07:00Z">
        <w:r w:rsidR="00691100">
          <w:rPr>
            <w:noProof/>
            <w:webHidden/>
          </w:rPr>
          <w:t>v</w:t>
        </w:r>
        <w:r w:rsidR="00691100">
          <w:rPr>
            <w:noProof/>
            <w:webHidden/>
          </w:rPr>
          <w:fldChar w:fldCharType="end"/>
        </w:r>
        <w:r w:rsidR="00691100" w:rsidRPr="000746D6">
          <w:rPr>
            <w:rStyle w:val="Lienhypertexte"/>
            <w:noProof/>
          </w:rPr>
          <w:fldChar w:fldCharType="end"/>
        </w:r>
      </w:ins>
    </w:p>
    <w:p w:rsidR="00691100" w:rsidRDefault="00691100">
      <w:pPr>
        <w:pStyle w:val="TM1"/>
        <w:rPr>
          <w:ins w:id="8" w:author="Elisabeth" w:date="2018-09-29T23:07:00Z"/>
          <w:rFonts w:asciiTheme="minorHAnsi" w:eastAsiaTheme="minorEastAsia" w:hAnsiTheme="minorHAnsi" w:cstheme="minorBidi"/>
          <w:b w:val="0"/>
          <w:noProof/>
          <w:lang w:val="pl-PL" w:eastAsia="pl-PL"/>
        </w:rPr>
      </w:pPr>
      <w:ins w:id="9"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"_Toc526025769"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Introduction</w:t>
        </w:r>
        <w:r>
          <w:rPr>
            <w:noProof/>
            <w:webHidden/>
          </w:rPr>
          <w:tab/>
        </w:r>
        <w:r>
          <w:rPr>
            <w:noProof/>
            <w:webHidden/>
          </w:rPr>
          <w:fldChar w:fldCharType="begin"/>
        </w:r>
        <w:r>
          <w:rPr>
            <w:noProof/>
            <w:webHidden/>
          </w:rPr>
          <w:instrText xml:space="preserve"> PAGEREF _Toc526025769 \h </w:instrText>
        </w:r>
        <w:r>
          <w:rPr>
            <w:noProof/>
            <w:webHidden/>
          </w:rPr>
        </w:r>
      </w:ins>
      <w:r>
        <w:rPr>
          <w:noProof/>
          <w:webHidden/>
        </w:rPr>
        <w:fldChar w:fldCharType="separate"/>
      </w:r>
      <w:ins w:id="10" w:author="Elisabeth" w:date="2018-09-29T23:07:00Z">
        <w:r>
          <w:rPr>
            <w:noProof/>
            <w:webHidden/>
          </w:rPr>
          <w:t>vi</w:t>
        </w:r>
        <w:r>
          <w:rPr>
            <w:noProof/>
            <w:webHidden/>
          </w:rPr>
          <w:fldChar w:fldCharType="end"/>
        </w:r>
        <w:r w:rsidRPr="000746D6">
          <w:rPr>
            <w:rStyle w:val="Lienhypertexte"/>
            <w:noProof/>
          </w:rPr>
          <w:fldChar w:fldCharType="end"/>
        </w:r>
      </w:ins>
    </w:p>
    <w:p w:rsidR="00691100" w:rsidRDefault="00691100">
      <w:pPr>
        <w:pStyle w:val="TM1"/>
        <w:rPr>
          <w:ins w:id="11" w:author="Elisabeth" w:date="2018-09-29T23:07:00Z"/>
          <w:rFonts w:asciiTheme="minorHAnsi" w:eastAsiaTheme="minorEastAsia" w:hAnsiTheme="minorHAnsi" w:cstheme="minorBidi"/>
          <w:b w:val="0"/>
          <w:noProof/>
          <w:lang w:val="pl-PL" w:eastAsia="pl-PL"/>
        </w:rPr>
      </w:pPr>
      <w:ins w:id="12"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1</w:t>
        </w:r>
        <w:r>
          <w:rPr>
            <w:rFonts w:asciiTheme="minorHAnsi" w:eastAsiaTheme="minorEastAsia" w:hAnsiTheme="minorHAnsi" w:cstheme="minorBidi"/>
            <w:b w:val="0"/>
            <w:noProof/>
            <w:lang w:val="pl-PL" w:eastAsia="pl-PL"/>
          </w:rPr>
          <w:tab/>
        </w:r>
        <w:r w:rsidRPr="000746D6">
          <w:rPr>
            <w:rStyle w:val="Lienhypertexte"/>
            <w:noProof/>
          </w:rPr>
          <w:t xml:space="preserve">Scope </w:t>
        </w:r>
        <w:r w:rsidRPr="000746D6">
          <w:rPr>
            <w:rStyle w:val="Lienhypertexte"/>
            <w:i/>
            <w:noProof/>
          </w:rPr>
          <w:t>(mandatory)</w:t>
        </w:r>
        <w:r>
          <w:rPr>
            <w:noProof/>
            <w:webHidden/>
          </w:rPr>
          <w:tab/>
        </w:r>
        <w:r>
          <w:rPr>
            <w:noProof/>
            <w:webHidden/>
          </w:rPr>
          <w:fldChar w:fldCharType="begin"/>
        </w:r>
        <w:r>
          <w:rPr>
            <w:noProof/>
            <w:webHidden/>
          </w:rPr>
          <w:instrText xml:space="preserve"> PAGEREF _Toc526025770 \h </w:instrText>
        </w:r>
        <w:r>
          <w:rPr>
            <w:noProof/>
            <w:webHidden/>
          </w:rPr>
        </w:r>
      </w:ins>
      <w:r>
        <w:rPr>
          <w:noProof/>
          <w:webHidden/>
        </w:rPr>
        <w:fldChar w:fldCharType="separate"/>
      </w:r>
      <w:ins w:id="13" w:author="Elisabeth" w:date="2018-09-29T23:07:00Z">
        <w:r>
          <w:rPr>
            <w:noProof/>
            <w:webHidden/>
          </w:rPr>
          <w:t>1</w:t>
        </w:r>
        <w:r>
          <w:rPr>
            <w:noProof/>
            <w:webHidden/>
          </w:rPr>
          <w:fldChar w:fldCharType="end"/>
        </w:r>
        <w:r w:rsidRPr="000746D6">
          <w:rPr>
            <w:rStyle w:val="Lienhypertexte"/>
            <w:noProof/>
          </w:rPr>
          <w:fldChar w:fldCharType="end"/>
        </w:r>
      </w:ins>
    </w:p>
    <w:p w:rsidR="00691100" w:rsidRDefault="00691100">
      <w:pPr>
        <w:pStyle w:val="TM1"/>
        <w:rPr>
          <w:ins w:id="14" w:author="Elisabeth" w:date="2018-09-29T23:07:00Z"/>
          <w:rFonts w:asciiTheme="minorHAnsi" w:eastAsiaTheme="minorEastAsia" w:hAnsiTheme="minorHAnsi" w:cstheme="minorBidi"/>
          <w:b w:val="0"/>
          <w:noProof/>
          <w:lang w:val="pl-PL" w:eastAsia="pl-PL"/>
        </w:rPr>
      </w:pPr>
      <w:ins w:id="1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2</w:t>
        </w:r>
        <w:r>
          <w:rPr>
            <w:rFonts w:asciiTheme="minorHAnsi" w:eastAsiaTheme="minorEastAsia" w:hAnsiTheme="minorHAnsi" w:cstheme="minorBidi"/>
            <w:b w:val="0"/>
            <w:noProof/>
            <w:lang w:val="pl-PL" w:eastAsia="pl-PL"/>
          </w:rPr>
          <w:tab/>
        </w:r>
        <w:r w:rsidRPr="000746D6">
          <w:rPr>
            <w:rStyle w:val="Lienhypertexte"/>
            <w:noProof/>
          </w:rPr>
          <w:t xml:space="preserve">Normative references </w:t>
        </w:r>
        <w:r w:rsidRPr="000746D6">
          <w:rPr>
            <w:rStyle w:val="Lienhypertexte"/>
            <w:i/>
            <w:noProof/>
          </w:rPr>
          <w:t>(mandatory)</w:t>
        </w:r>
        <w:r>
          <w:rPr>
            <w:noProof/>
            <w:webHidden/>
          </w:rPr>
          <w:tab/>
        </w:r>
        <w:r>
          <w:rPr>
            <w:noProof/>
            <w:webHidden/>
          </w:rPr>
          <w:fldChar w:fldCharType="begin"/>
        </w:r>
        <w:r>
          <w:rPr>
            <w:noProof/>
            <w:webHidden/>
          </w:rPr>
          <w:instrText xml:space="preserve"> PAGEREF _Toc526025771 \h </w:instrText>
        </w:r>
        <w:r>
          <w:rPr>
            <w:noProof/>
            <w:webHidden/>
          </w:rPr>
        </w:r>
      </w:ins>
      <w:r>
        <w:rPr>
          <w:noProof/>
          <w:webHidden/>
        </w:rPr>
        <w:fldChar w:fldCharType="separate"/>
      </w:r>
      <w:ins w:id="16" w:author="Elisabeth" w:date="2018-09-29T23:07:00Z">
        <w:r>
          <w:rPr>
            <w:noProof/>
            <w:webHidden/>
          </w:rPr>
          <w:t>1</w:t>
        </w:r>
        <w:r>
          <w:rPr>
            <w:noProof/>
            <w:webHidden/>
          </w:rPr>
          <w:fldChar w:fldCharType="end"/>
        </w:r>
        <w:r w:rsidRPr="000746D6">
          <w:rPr>
            <w:rStyle w:val="Lienhypertexte"/>
            <w:noProof/>
          </w:rPr>
          <w:fldChar w:fldCharType="end"/>
        </w:r>
      </w:ins>
    </w:p>
    <w:p w:rsidR="00691100" w:rsidRDefault="00691100">
      <w:pPr>
        <w:pStyle w:val="TM1"/>
        <w:rPr>
          <w:ins w:id="17" w:author="Elisabeth" w:date="2018-09-29T23:07:00Z"/>
          <w:rFonts w:asciiTheme="minorHAnsi" w:eastAsiaTheme="minorEastAsia" w:hAnsiTheme="minorHAnsi" w:cstheme="minorBidi"/>
          <w:b w:val="0"/>
          <w:noProof/>
          <w:lang w:val="pl-PL" w:eastAsia="pl-PL"/>
        </w:rPr>
      </w:pPr>
      <w:ins w:id="1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3</w:t>
        </w:r>
        <w:r>
          <w:rPr>
            <w:rFonts w:asciiTheme="minorHAnsi" w:eastAsiaTheme="minorEastAsia" w:hAnsiTheme="minorHAnsi" w:cstheme="minorBidi"/>
            <w:b w:val="0"/>
            <w:noProof/>
            <w:lang w:val="pl-PL" w:eastAsia="pl-PL"/>
          </w:rPr>
          <w:tab/>
        </w:r>
        <w:r w:rsidRPr="000746D6">
          <w:rPr>
            <w:rStyle w:val="Lienhypertexte"/>
            <w:noProof/>
          </w:rPr>
          <w:t xml:space="preserve">Terms and definitions </w:t>
        </w:r>
        <w:r w:rsidRPr="000746D6">
          <w:rPr>
            <w:rStyle w:val="Lienhypertexte"/>
            <w:i/>
            <w:noProof/>
          </w:rPr>
          <w:t>(mandatory)</w:t>
        </w:r>
        <w:r>
          <w:rPr>
            <w:noProof/>
            <w:webHidden/>
          </w:rPr>
          <w:tab/>
        </w:r>
        <w:r>
          <w:rPr>
            <w:noProof/>
            <w:webHidden/>
          </w:rPr>
          <w:fldChar w:fldCharType="begin"/>
        </w:r>
        <w:r>
          <w:rPr>
            <w:noProof/>
            <w:webHidden/>
          </w:rPr>
          <w:instrText xml:space="preserve"> PAGEREF _Toc526025772 \h </w:instrText>
        </w:r>
        <w:r>
          <w:rPr>
            <w:noProof/>
            <w:webHidden/>
          </w:rPr>
        </w:r>
      </w:ins>
      <w:r>
        <w:rPr>
          <w:noProof/>
          <w:webHidden/>
        </w:rPr>
        <w:fldChar w:fldCharType="separate"/>
      </w:r>
      <w:ins w:id="19" w:author="Elisabeth" w:date="2018-09-29T23:07:00Z">
        <w:r>
          <w:rPr>
            <w:noProof/>
            <w:webHidden/>
          </w:rPr>
          <w:t>2</w:t>
        </w:r>
        <w:r>
          <w:rPr>
            <w:noProof/>
            <w:webHidden/>
          </w:rPr>
          <w:fldChar w:fldCharType="end"/>
        </w:r>
        <w:r w:rsidRPr="000746D6">
          <w:rPr>
            <w:rStyle w:val="Lienhypertexte"/>
            <w:noProof/>
          </w:rPr>
          <w:fldChar w:fldCharType="end"/>
        </w:r>
      </w:ins>
    </w:p>
    <w:p w:rsidR="00691100" w:rsidRDefault="00691100">
      <w:pPr>
        <w:pStyle w:val="TM1"/>
        <w:rPr>
          <w:ins w:id="20" w:author="Elisabeth" w:date="2018-09-29T23:07:00Z"/>
          <w:rFonts w:asciiTheme="minorHAnsi" w:eastAsiaTheme="minorEastAsia" w:hAnsiTheme="minorHAnsi" w:cstheme="minorBidi"/>
          <w:b w:val="0"/>
          <w:noProof/>
          <w:lang w:val="pl-PL" w:eastAsia="pl-PL"/>
        </w:rPr>
      </w:pPr>
      <w:ins w:id="2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"_Toc526025773"</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w:t>
        </w:r>
        <w:r>
          <w:rPr>
            <w:rFonts w:asciiTheme="minorHAnsi" w:eastAsiaTheme="minorEastAsia" w:hAnsiTheme="minorHAnsi" w:cstheme="minorBidi"/>
            <w:b w:val="0"/>
            <w:noProof/>
            <w:lang w:val="pl-PL" w:eastAsia="pl-PL"/>
          </w:rPr>
          <w:tab/>
        </w:r>
        <w:r w:rsidRPr="000746D6">
          <w:rPr>
            <w:rStyle w:val="Lienhypertexte"/>
            <w:noProof/>
          </w:rPr>
          <w:t>Part 1: Country codes</w:t>
        </w:r>
        <w:r>
          <w:rPr>
            <w:noProof/>
            <w:webHidden/>
          </w:rPr>
          <w:tab/>
        </w:r>
        <w:r>
          <w:rPr>
            <w:noProof/>
            <w:webHidden/>
          </w:rPr>
          <w:fldChar w:fldCharType="begin"/>
        </w:r>
        <w:r>
          <w:rPr>
            <w:noProof/>
            <w:webHidden/>
          </w:rPr>
          <w:instrText xml:space="preserve"> PAGEREF _Toc526025773 \h </w:instrText>
        </w:r>
        <w:r>
          <w:rPr>
            <w:noProof/>
            <w:webHidden/>
          </w:rPr>
        </w:r>
      </w:ins>
      <w:r>
        <w:rPr>
          <w:noProof/>
          <w:webHidden/>
        </w:rPr>
        <w:fldChar w:fldCharType="separate"/>
      </w:r>
      <w:ins w:id="22" w:author="Elisabeth" w:date="2018-09-29T23:07:00Z">
        <w:r>
          <w:rPr>
            <w:noProof/>
            <w:webHidden/>
          </w:rPr>
          <w:t>9</w:t>
        </w:r>
        <w:r>
          <w:rPr>
            <w:noProof/>
            <w:webHidden/>
          </w:rPr>
          <w:fldChar w:fldCharType="end"/>
        </w:r>
        <w:r w:rsidRPr="000746D6">
          <w:rPr>
            <w:rStyle w:val="Lienhypertexte"/>
            <w:noProof/>
          </w:rPr>
          <w:fldChar w:fldCharType="end"/>
        </w:r>
      </w:ins>
    </w:p>
    <w:p w:rsidR="00691100" w:rsidRDefault="00691100">
      <w:pPr>
        <w:pStyle w:val="TM2"/>
        <w:rPr>
          <w:ins w:id="23" w:author="Elisabeth" w:date="2018-09-29T23:07:00Z"/>
          <w:rFonts w:asciiTheme="minorHAnsi" w:eastAsiaTheme="minorEastAsia" w:hAnsiTheme="minorHAnsi" w:cstheme="minorBidi"/>
          <w:b w:val="0"/>
          <w:noProof/>
          <w:lang w:val="pl-PL" w:eastAsia="pl-PL"/>
        </w:rPr>
      </w:pPr>
      <w:ins w:id="2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4.1</w:t>
        </w:r>
        <w:r>
          <w:rPr>
            <w:rFonts w:asciiTheme="minorHAnsi" w:eastAsiaTheme="minorEastAsia" w:hAnsiTheme="minorHAnsi" w:cstheme="minorBidi"/>
            <w:b w:val="0"/>
            <w:noProof/>
            <w:lang w:val="pl-PL" w:eastAsia="pl-PL"/>
          </w:rPr>
          <w:tab/>
        </w:r>
        <w:r w:rsidRPr="000746D6">
          <w:rPr>
            <w:rStyle w:val="Lienhypertexte"/>
            <w:noProof/>
          </w:rPr>
          <w:t>Principles for inclusion in the list of country names</w:t>
        </w:r>
        <w:r>
          <w:rPr>
            <w:noProof/>
            <w:webHidden/>
          </w:rPr>
          <w:tab/>
        </w:r>
        <w:r>
          <w:rPr>
            <w:noProof/>
            <w:webHidden/>
          </w:rPr>
          <w:fldChar w:fldCharType="begin"/>
        </w:r>
        <w:r>
          <w:rPr>
            <w:noProof/>
            <w:webHidden/>
          </w:rPr>
          <w:instrText xml:space="preserve"> PAGEREF _Toc526025774 \h </w:instrText>
        </w:r>
        <w:r>
          <w:rPr>
            <w:noProof/>
            <w:webHidden/>
          </w:rPr>
        </w:r>
      </w:ins>
      <w:r>
        <w:rPr>
          <w:noProof/>
          <w:webHidden/>
        </w:rPr>
        <w:fldChar w:fldCharType="separate"/>
      </w:r>
      <w:ins w:id="25" w:author="Elisabeth" w:date="2018-09-29T23:07:00Z">
        <w:r>
          <w:rPr>
            <w:noProof/>
            <w:webHidden/>
          </w:rPr>
          <w:t>9</w:t>
        </w:r>
        <w:r>
          <w:rPr>
            <w:noProof/>
            <w:webHidden/>
          </w:rPr>
          <w:fldChar w:fldCharType="end"/>
        </w:r>
        <w:r w:rsidRPr="000746D6">
          <w:rPr>
            <w:rStyle w:val="Lienhypertexte"/>
            <w:noProof/>
          </w:rPr>
          <w:fldChar w:fldCharType="end"/>
        </w:r>
      </w:ins>
    </w:p>
    <w:p w:rsidR="00691100" w:rsidRDefault="00691100">
      <w:pPr>
        <w:pStyle w:val="TM3"/>
        <w:rPr>
          <w:ins w:id="26" w:author="Elisabeth" w:date="2018-09-29T23:07:00Z"/>
          <w:rFonts w:asciiTheme="minorHAnsi" w:eastAsiaTheme="minorEastAsia" w:hAnsiTheme="minorHAnsi" w:cstheme="minorBidi"/>
          <w:b w:val="0"/>
          <w:noProof/>
          <w:lang w:val="pl-PL" w:eastAsia="pl-PL"/>
        </w:rPr>
      </w:pPr>
      <w:ins w:id="2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4.1.1</w:t>
        </w:r>
        <w:r>
          <w:rPr>
            <w:rFonts w:asciiTheme="minorHAnsi" w:eastAsiaTheme="minorEastAsia" w:hAnsiTheme="minorHAnsi" w:cstheme="minorBidi"/>
            <w:b w:val="0"/>
            <w:noProof/>
            <w:lang w:val="pl-PL" w:eastAsia="pl-PL"/>
          </w:rPr>
          <w:tab/>
        </w:r>
        <w:r w:rsidRPr="000746D6">
          <w:rPr>
            <w:rStyle w:val="Lienhypertexte"/>
            <w:noProof/>
          </w:rPr>
          <w:t>List</w:t>
        </w:r>
        <w:r w:rsidRPr="000746D6">
          <w:rPr>
            <w:rStyle w:val="Lienhypertexte"/>
            <w:noProof/>
          </w:rPr>
          <w:fldChar w:fldCharType="end"/>
        </w:r>
      </w:ins>
    </w:p>
    <w:p w:rsidR="00691100" w:rsidRDefault="00691100">
      <w:pPr>
        <w:pStyle w:val="TM3"/>
        <w:rPr>
          <w:ins w:id="28" w:author="Elisabeth" w:date="2018-09-29T23:07:00Z"/>
          <w:rFonts w:asciiTheme="minorHAnsi" w:eastAsiaTheme="minorEastAsia" w:hAnsiTheme="minorHAnsi" w:cstheme="minorBidi"/>
          <w:b w:val="0"/>
          <w:noProof/>
          <w:lang w:val="pl-PL" w:eastAsia="pl-PL"/>
        </w:rPr>
      </w:pPr>
      <w:ins w:id="29"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4.1.2</w:t>
        </w:r>
        <w:r>
          <w:rPr>
            <w:rFonts w:asciiTheme="minorHAnsi" w:eastAsiaTheme="minorEastAsia" w:hAnsiTheme="minorHAnsi" w:cstheme="minorBidi"/>
            <w:b w:val="0"/>
            <w:noProof/>
            <w:lang w:val="pl-PL" w:eastAsia="pl-PL"/>
          </w:rPr>
          <w:tab/>
        </w:r>
        <w:r w:rsidRPr="000746D6">
          <w:rPr>
            <w:rStyle w:val="Lienhypertexte"/>
            <w:noProof/>
          </w:rPr>
          <w:t>Source of names</w:t>
        </w:r>
        <w:r w:rsidRPr="000746D6">
          <w:rPr>
            <w:rStyle w:val="Lienhypertexte"/>
            <w:noProof/>
          </w:rPr>
          <w:fldChar w:fldCharType="end"/>
        </w:r>
      </w:ins>
    </w:p>
    <w:p w:rsidR="00691100" w:rsidRDefault="00691100">
      <w:pPr>
        <w:pStyle w:val="TM3"/>
        <w:rPr>
          <w:ins w:id="30" w:author="Elisabeth" w:date="2018-09-29T23:07:00Z"/>
          <w:rFonts w:asciiTheme="minorHAnsi" w:eastAsiaTheme="minorEastAsia" w:hAnsiTheme="minorHAnsi" w:cstheme="minorBidi"/>
          <w:b w:val="0"/>
          <w:noProof/>
          <w:lang w:val="pl-PL" w:eastAsia="pl-PL"/>
        </w:rPr>
      </w:pPr>
      <w:ins w:id="3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4.1.3</w:t>
        </w:r>
        <w:r>
          <w:rPr>
            <w:rFonts w:asciiTheme="minorHAnsi" w:eastAsiaTheme="minorEastAsia" w:hAnsiTheme="minorHAnsi" w:cstheme="minorBidi"/>
            <w:b w:val="0"/>
            <w:noProof/>
            <w:lang w:val="pl-PL" w:eastAsia="pl-PL"/>
          </w:rPr>
          <w:tab/>
        </w:r>
        <w:r w:rsidRPr="000746D6">
          <w:rPr>
            <w:rStyle w:val="Lienhypertexte"/>
            <w:noProof/>
          </w:rPr>
          <w:t>Overlaps</w:t>
        </w:r>
        <w:r w:rsidRPr="000746D6">
          <w:rPr>
            <w:rStyle w:val="Lienhypertexte"/>
            <w:noProof/>
          </w:rPr>
          <w:fldChar w:fldCharType="end"/>
        </w:r>
      </w:ins>
    </w:p>
    <w:p w:rsidR="00691100" w:rsidRDefault="00691100">
      <w:pPr>
        <w:pStyle w:val="TM3"/>
        <w:rPr>
          <w:ins w:id="32" w:author="Elisabeth" w:date="2018-09-29T23:07:00Z"/>
          <w:rFonts w:asciiTheme="minorHAnsi" w:eastAsiaTheme="minorEastAsia" w:hAnsiTheme="minorHAnsi" w:cstheme="minorBidi"/>
          <w:b w:val="0"/>
          <w:noProof/>
          <w:lang w:val="pl-PL" w:eastAsia="pl-PL"/>
        </w:rPr>
      </w:pPr>
      <w:ins w:id="3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4.1.4</w:t>
        </w:r>
        <w:r>
          <w:rPr>
            <w:rFonts w:asciiTheme="minorHAnsi" w:eastAsiaTheme="minorEastAsia" w:hAnsiTheme="minorHAnsi" w:cstheme="minorBidi"/>
            <w:b w:val="0"/>
            <w:noProof/>
            <w:lang w:val="pl-PL" w:eastAsia="pl-PL"/>
          </w:rPr>
          <w:tab/>
        </w:r>
        <w:r w:rsidRPr="000746D6">
          <w:rPr>
            <w:rStyle w:val="Lienhypertexte"/>
            <w:noProof/>
          </w:rPr>
          <w:t>Current status of names</w:t>
        </w:r>
        <w:r w:rsidRPr="000746D6">
          <w:rPr>
            <w:rStyle w:val="Lienhypertexte"/>
            <w:noProof/>
          </w:rPr>
          <w:fldChar w:fldCharType="end"/>
        </w:r>
      </w:ins>
    </w:p>
    <w:p w:rsidR="00691100" w:rsidRDefault="00691100">
      <w:pPr>
        <w:pStyle w:val="TM3"/>
        <w:rPr>
          <w:ins w:id="34" w:author="Elisabeth" w:date="2018-09-29T23:07:00Z"/>
          <w:rFonts w:asciiTheme="minorHAnsi" w:eastAsiaTheme="minorEastAsia" w:hAnsiTheme="minorHAnsi" w:cstheme="minorBidi"/>
          <w:b w:val="0"/>
          <w:noProof/>
          <w:lang w:val="pl-PL" w:eastAsia="pl-PL"/>
        </w:rPr>
      </w:pPr>
      <w:ins w:id="3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"_Toc526025779"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4.1.5</w:t>
        </w:r>
        <w:r>
          <w:rPr>
            <w:rFonts w:asciiTheme="minorHAnsi" w:eastAsiaTheme="minorEastAsia" w:hAnsiTheme="minorHAnsi" w:cstheme="minorBidi"/>
            <w:b w:val="0"/>
            <w:noProof/>
            <w:lang w:val="pl-PL" w:eastAsia="pl-PL"/>
          </w:rPr>
          <w:tab/>
        </w:r>
        <w:r w:rsidRPr="000746D6">
          <w:rPr>
            <w:rStyle w:val="Lienhypertexte"/>
            <w:noProof/>
          </w:rPr>
          <w:t>Independent countries</w:t>
        </w:r>
        <w:r w:rsidRPr="000746D6">
          <w:rPr>
            <w:rStyle w:val="Lienhypertexte"/>
            <w:noProof/>
          </w:rPr>
          <w:fldChar w:fldCharType="end"/>
        </w:r>
      </w:ins>
    </w:p>
    <w:p w:rsidR="00691100" w:rsidRDefault="00691100">
      <w:pPr>
        <w:pStyle w:val="TM2"/>
        <w:rPr>
          <w:ins w:id="36" w:author="Elisabeth" w:date="2018-09-29T23:07:00Z"/>
          <w:rFonts w:asciiTheme="minorHAnsi" w:eastAsiaTheme="minorEastAsia" w:hAnsiTheme="minorHAnsi" w:cstheme="minorBidi"/>
          <w:b w:val="0"/>
          <w:noProof/>
          <w:lang w:val="pl-PL" w:eastAsia="pl-PL"/>
        </w:rPr>
      </w:pPr>
      <w:ins w:id="3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w:t>
        </w:r>
        <w:r>
          <w:rPr>
            <w:rFonts w:asciiTheme="minorHAnsi" w:eastAsiaTheme="minorEastAsia" w:hAnsiTheme="minorHAnsi" w:cstheme="minorBidi"/>
            <w:b w:val="0"/>
            <w:noProof/>
            <w:lang w:val="pl-PL" w:eastAsia="pl-PL"/>
          </w:rPr>
          <w:tab/>
        </w:r>
        <w:r w:rsidRPr="000746D6">
          <w:rPr>
            <w:rStyle w:val="Lienhypertexte"/>
            <w:noProof/>
          </w:rPr>
          <w:t>Principles for allocation of code elements</w:t>
        </w:r>
        <w:r>
          <w:rPr>
            <w:noProof/>
            <w:webHidden/>
          </w:rPr>
          <w:tab/>
        </w:r>
        <w:r>
          <w:rPr>
            <w:noProof/>
            <w:webHidden/>
          </w:rPr>
          <w:fldChar w:fldCharType="begin"/>
        </w:r>
        <w:r>
          <w:rPr>
            <w:noProof/>
            <w:webHidden/>
          </w:rPr>
          <w:instrText xml:space="preserve"> PAGEREF _Toc526025780 \h </w:instrText>
        </w:r>
        <w:r>
          <w:rPr>
            <w:noProof/>
            <w:webHidden/>
          </w:rPr>
        </w:r>
      </w:ins>
      <w:r>
        <w:rPr>
          <w:noProof/>
          <w:webHidden/>
        </w:rPr>
        <w:fldChar w:fldCharType="separate"/>
      </w:r>
      <w:ins w:id="38" w:author="Elisabeth" w:date="2018-09-29T23:07:00Z">
        <w:r>
          <w:rPr>
            <w:noProof/>
            <w:webHidden/>
          </w:rPr>
          <w:t>10</w:t>
        </w:r>
        <w:r>
          <w:rPr>
            <w:noProof/>
            <w:webHidden/>
          </w:rPr>
          <w:fldChar w:fldCharType="end"/>
        </w:r>
        <w:r w:rsidRPr="000746D6">
          <w:rPr>
            <w:rStyle w:val="Lienhypertexte"/>
            <w:noProof/>
          </w:rPr>
          <w:fldChar w:fldCharType="end"/>
        </w:r>
      </w:ins>
    </w:p>
    <w:p w:rsidR="00691100" w:rsidRDefault="00691100">
      <w:pPr>
        <w:pStyle w:val="TM3"/>
        <w:rPr>
          <w:ins w:id="39" w:author="Elisabeth" w:date="2018-09-29T23:07:00Z"/>
          <w:rFonts w:asciiTheme="minorHAnsi" w:eastAsiaTheme="minorEastAsia" w:hAnsiTheme="minorHAnsi" w:cstheme="minorBidi"/>
          <w:b w:val="0"/>
          <w:noProof/>
          <w:lang w:val="pl-PL" w:eastAsia="pl-PL"/>
        </w:rPr>
      </w:pPr>
      <w:ins w:id="4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4.2.1</w:t>
        </w:r>
        <w:r>
          <w:rPr>
            <w:rFonts w:asciiTheme="minorHAnsi" w:eastAsiaTheme="minorEastAsia" w:hAnsiTheme="minorHAnsi" w:cstheme="minorBidi"/>
            <w:b w:val="0"/>
            <w:noProof/>
            <w:lang w:val="pl-PL" w:eastAsia="pl-PL"/>
          </w:rPr>
          <w:tab/>
        </w:r>
        <w:r w:rsidRPr="000746D6">
          <w:rPr>
            <w:rStyle w:val="Lienhypertexte"/>
            <w:noProof/>
          </w:rPr>
          <w:t>Relationship with names</w:t>
        </w:r>
        <w:r w:rsidRPr="000746D6">
          <w:rPr>
            <w:rStyle w:val="Lienhypertexte"/>
            <w:noProof/>
          </w:rPr>
          <w:fldChar w:fldCharType="end"/>
        </w:r>
      </w:ins>
    </w:p>
    <w:p w:rsidR="00691100" w:rsidRDefault="00691100">
      <w:pPr>
        <w:pStyle w:val="TM3"/>
        <w:rPr>
          <w:ins w:id="41" w:author="Elisabeth" w:date="2018-09-29T23:07:00Z"/>
          <w:rFonts w:asciiTheme="minorHAnsi" w:eastAsiaTheme="minorEastAsia" w:hAnsiTheme="minorHAnsi" w:cstheme="minorBidi"/>
          <w:b w:val="0"/>
          <w:noProof/>
          <w:lang w:val="pl-PL" w:eastAsia="pl-PL"/>
        </w:rPr>
      </w:pPr>
      <w:ins w:id="42"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4.2.2</w:t>
        </w:r>
        <w:r>
          <w:rPr>
            <w:rFonts w:asciiTheme="minorHAnsi" w:eastAsiaTheme="minorEastAsia" w:hAnsiTheme="minorHAnsi" w:cstheme="minorBidi"/>
            <w:b w:val="0"/>
            <w:noProof/>
            <w:lang w:val="pl-PL" w:eastAsia="pl-PL"/>
          </w:rPr>
          <w:tab/>
        </w:r>
        <w:r w:rsidRPr="000746D6">
          <w:rPr>
            <w:rStyle w:val="Lienhypertexte"/>
            <w:noProof/>
          </w:rPr>
          <w:t>Construction of the alpha-2 code</w:t>
        </w:r>
        <w:r w:rsidRPr="000746D6">
          <w:rPr>
            <w:rStyle w:val="Lienhypertexte"/>
            <w:noProof/>
          </w:rPr>
          <w:fldChar w:fldCharType="end"/>
        </w:r>
      </w:ins>
    </w:p>
    <w:p w:rsidR="00691100" w:rsidRDefault="00691100">
      <w:pPr>
        <w:pStyle w:val="TM3"/>
        <w:rPr>
          <w:ins w:id="43" w:author="Elisabeth" w:date="2018-09-29T23:07:00Z"/>
          <w:rFonts w:asciiTheme="minorHAnsi" w:eastAsiaTheme="minorEastAsia" w:hAnsiTheme="minorHAnsi" w:cstheme="minorBidi"/>
          <w:b w:val="0"/>
          <w:noProof/>
          <w:lang w:val="pl-PL" w:eastAsia="pl-PL"/>
        </w:rPr>
      </w:pPr>
      <w:ins w:id="4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"_Toc526025783"</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4.2.3</w:t>
        </w:r>
        <w:r>
          <w:rPr>
            <w:rFonts w:asciiTheme="minorHAnsi" w:eastAsiaTheme="minorEastAsia" w:hAnsiTheme="minorHAnsi" w:cstheme="minorBidi"/>
            <w:b w:val="0"/>
            <w:noProof/>
            <w:lang w:val="pl-PL" w:eastAsia="pl-PL"/>
          </w:rPr>
          <w:tab/>
        </w:r>
        <w:r w:rsidRPr="000746D6">
          <w:rPr>
            <w:rStyle w:val="Lienhypertexte"/>
            <w:noProof/>
          </w:rPr>
          <w:t>Construction of the alpha-3 code</w:t>
        </w:r>
        <w:r w:rsidRPr="000746D6">
          <w:rPr>
            <w:rStyle w:val="Lienhypertexte"/>
            <w:noProof/>
          </w:rPr>
          <w:fldChar w:fldCharType="end"/>
        </w:r>
      </w:ins>
    </w:p>
    <w:p w:rsidR="00691100" w:rsidRDefault="00691100">
      <w:pPr>
        <w:pStyle w:val="TM3"/>
        <w:rPr>
          <w:ins w:id="45" w:author="Elisabeth" w:date="2018-09-29T23:07:00Z"/>
          <w:rFonts w:asciiTheme="minorHAnsi" w:eastAsiaTheme="minorEastAsia" w:hAnsiTheme="minorHAnsi" w:cstheme="minorBidi"/>
          <w:b w:val="0"/>
          <w:noProof/>
          <w:lang w:val="pl-PL" w:eastAsia="pl-PL"/>
        </w:rPr>
      </w:pPr>
      <w:ins w:id="46"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4.2.4</w:t>
        </w:r>
        <w:r>
          <w:rPr>
            <w:rFonts w:asciiTheme="minorHAnsi" w:eastAsiaTheme="minorEastAsia" w:hAnsiTheme="minorHAnsi" w:cstheme="minorBidi"/>
            <w:b w:val="0"/>
            <w:noProof/>
            <w:lang w:val="pl-PL" w:eastAsia="pl-PL"/>
          </w:rPr>
          <w:tab/>
        </w:r>
        <w:r w:rsidRPr="000746D6">
          <w:rPr>
            <w:rStyle w:val="Lienhypertexte"/>
            <w:noProof/>
          </w:rPr>
          <w:t>Construction of the numeric-3 code</w:t>
        </w:r>
        <w:r w:rsidRPr="000746D6">
          <w:rPr>
            <w:rStyle w:val="Lienhypertexte"/>
            <w:noProof/>
          </w:rPr>
          <w:fldChar w:fldCharType="end"/>
        </w:r>
      </w:ins>
    </w:p>
    <w:p w:rsidR="00691100" w:rsidRDefault="00691100">
      <w:pPr>
        <w:pStyle w:val="TM3"/>
        <w:rPr>
          <w:ins w:id="47" w:author="Elisabeth" w:date="2018-09-29T23:07:00Z"/>
          <w:rFonts w:asciiTheme="minorHAnsi" w:eastAsiaTheme="minorEastAsia" w:hAnsiTheme="minorHAnsi" w:cstheme="minorBidi"/>
          <w:b w:val="0"/>
          <w:noProof/>
          <w:lang w:val="pl-PL" w:eastAsia="pl-PL"/>
        </w:rPr>
      </w:pPr>
      <w:ins w:id="4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4.2.5</w:t>
        </w:r>
        <w:r>
          <w:rPr>
            <w:rFonts w:asciiTheme="minorHAnsi" w:eastAsiaTheme="minorEastAsia" w:hAnsiTheme="minorHAnsi" w:cstheme="minorBidi"/>
            <w:b w:val="0"/>
            <w:noProof/>
            <w:lang w:val="pl-PL" w:eastAsia="pl-PL"/>
          </w:rPr>
          <w:tab/>
        </w:r>
        <w:r w:rsidRPr="000746D6">
          <w:rPr>
            <w:rStyle w:val="Lienhypertexte"/>
            <w:noProof/>
          </w:rPr>
          <w:t>Specification for use</w:t>
        </w:r>
        <w:r w:rsidRPr="000746D6">
          <w:rPr>
            <w:rStyle w:val="Lienhypertexte"/>
            <w:noProof/>
          </w:rPr>
          <w:fldChar w:fldCharType="end"/>
        </w:r>
      </w:ins>
    </w:p>
    <w:p w:rsidR="00691100" w:rsidRDefault="00691100">
      <w:pPr>
        <w:pStyle w:val="TM3"/>
        <w:rPr>
          <w:ins w:id="49" w:author="Elisabeth" w:date="2018-09-29T23:07:00Z"/>
          <w:rFonts w:asciiTheme="minorHAnsi" w:eastAsiaTheme="minorEastAsia" w:hAnsiTheme="minorHAnsi" w:cstheme="minorBidi"/>
          <w:b w:val="0"/>
          <w:noProof/>
          <w:lang w:val="pl-PL" w:eastAsia="pl-PL"/>
        </w:rPr>
      </w:pPr>
      <w:ins w:id="5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4.2.6</w:t>
        </w:r>
        <w:r>
          <w:rPr>
            <w:rFonts w:asciiTheme="minorHAnsi" w:eastAsiaTheme="minorEastAsia" w:hAnsiTheme="minorHAnsi" w:cstheme="minorBidi"/>
            <w:b w:val="0"/>
            <w:noProof/>
            <w:lang w:val="pl-PL" w:eastAsia="pl-PL"/>
          </w:rPr>
          <w:tab/>
        </w:r>
        <w:r w:rsidRPr="000746D6">
          <w:rPr>
            <w:rStyle w:val="Lienhypertexte"/>
            <w:noProof/>
          </w:rPr>
          <w:t>User assigned code elements</w:t>
        </w:r>
        <w:r w:rsidRPr="000746D6">
          <w:rPr>
            <w:rStyle w:val="Lienhypertexte"/>
            <w:noProof/>
          </w:rPr>
          <w:fldChar w:fldCharType="end"/>
        </w:r>
      </w:ins>
    </w:p>
    <w:p w:rsidR="00691100" w:rsidRDefault="00691100">
      <w:pPr>
        <w:pStyle w:val="TM2"/>
        <w:rPr>
          <w:ins w:id="51" w:author="Elisabeth" w:date="2018-09-29T23:07:00Z"/>
          <w:rFonts w:asciiTheme="minorHAnsi" w:eastAsiaTheme="minorEastAsia" w:hAnsiTheme="minorHAnsi" w:cstheme="minorBidi"/>
          <w:b w:val="0"/>
          <w:noProof/>
          <w:lang w:val="pl-PL" w:eastAsia="pl-PL"/>
        </w:rPr>
      </w:pPr>
      <w:ins w:id="52"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4.3</w:t>
        </w:r>
        <w:r>
          <w:rPr>
            <w:rFonts w:asciiTheme="minorHAnsi" w:eastAsiaTheme="minorEastAsia" w:hAnsiTheme="minorHAnsi" w:cstheme="minorBidi"/>
            <w:b w:val="0"/>
            <w:noProof/>
            <w:lang w:val="pl-PL" w:eastAsia="pl-PL"/>
          </w:rPr>
          <w:tab/>
        </w:r>
        <w:r w:rsidRPr="000746D6">
          <w:rPr>
            <w:rStyle w:val="Lienhypertexte"/>
            <w:noProof/>
          </w:rPr>
          <w:t>List of country names and their code elements</w:t>
        </w:r>
        <w:r>
          <w:rPr>
            <w:noProof/>
            <w:webHidden/>
          </w:rPr>
          <w:tab/>
        </w:r>
        <w:r>
          <w:rPr>
            <w:noProof/>
            <w:webHidden/>
          </w:rPr>
          <w:fldChar w:fldCharType="begin"/>
        </w:r>
        <w:r>
          <w:rPr>
            <w:noProof/>
            <w:webHidden/>
          </w:rPr>
          <w:instrText xml:space="preserve"> PAGEREF _Toc526025787 \h </w:instrText>
        </w:r>
        <w:r>
          <w:rPr>
            <w:noProof/>
            <w:webHidden/>
          </w:rPr>
        </w:r>
      </w:ins>
      <w:r>
        <w:rPr>
          <w:noProof/>
          <w:webHidden/>
        </w:rPr>
        <w:fldChar w:fldCharType="separate"/>
      </w:r>
      <w:ins w:id="53" w:author="Elisabeth" w:date="2018-09-29T23:07:00Z">
        <w:r>
          <w:rPr>
            <w:noProof/>
            <w:webHidden/>
          </w:rPr>
          <w:t>11</w:t>
        </w:r>
        <w:r>
          <w:rPr>
            <w:noProof/>
            <w:webHidden/>
          </w:rPr>
          <w:fldChar w:fldCharType="end"/>
        </w:r>
        <w:r w:rsidRPr="000746D6">
          <w:rPr>
            <w:rStyle w:val="Lienhypertexte"/>
            <w:noProof/>
          </w:rPr>
          <w:fldChar w:fldCharType="end"/>
        </w:r>
      </w:ins>
    </w:p>
    <w:p w:rsidR="00691100" w:rsidRDefault="00691100">
      <w:pPr>
        <w:pStyle w:val="TM3"/>
        <w:rPr>
          <w:ins w:id="54" w:author="Elisabeth" w:date="2018-09-29T23:07:00Z"/>
          <w:rFonts w:asciiTheme="minorHAnsi" w:eastAsiaTheme="minorEastAsia" w:hAnsiTheme="minorHAnsi" w:cstheme="minorBidi"/>
          <w:b w:val="0"/>
          <w:noProof/>
          <w:lang w:val="pl-PL" w:eastAsia="pl-PL"/>
        </w:rPr>
      </w:pPr>
      <w:ins w:id="5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4.3.1</w:t>
        </w:r>
        <w:r>
          <w:rPr>
            <w:rFonts w:asciiTheme="minorHAnsi" w:eastAsiaTheme="minorEastAsia" w:hAnsiTheme="minorHAnsi" w:cstheme="minorBidi"/>
            <w:b w:val="0"/>
            <w:noProof/>
            <w:lang w:val="pl-PL" w:eastAsia="pl-PL"/>
          </w:rPr>
          <w:tab/>
        </w:r>
        <w:r w:rsidRPr="000746D6">
          <w:rPr>
            <w:rStyle w:val="Lienhypertexte"/>
            <w:noProof/>
          </w:rPr>
          <w:t>Content of the list</w:t>
        </w:r>
        <w:r w:rsidRPr="000746D6">
          <w:rPr>
            <w:rStyle w:val="Lienhypertexte"/>
            <w:noProof/>
          </w:rPr>
          <w:fldChar w:fldCharType="end"/>
        </w:r>
      </w:ins>
    </w:p>
    <w:p w:rsidR="00691100" w:rsidRDefault="00691100">
      <w:pPr>
        <w:pStyle w:val="TM3"/>
        <w:rPr>
          <w:ins w:id="56" w:author="Elisabeth" w:date="2018-09-29T23:07:00Z"/>
          <w:rFonts w:asciiTheme="minorHAnsi" w:eastAsiaTheme="minorEastAsia" w:hAnsiTheme="minorHAnsi" w:cstheme="minorBidi"/>
          <w:b w:val="0"/>
          <w:noProof/>
          <w:lang w:val="pl-PL" w:eastAsia="pl-PL"/>
        </w:rPr>
      </w:pPr>
      <w:ins w:id="5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"_Toc526025789"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4.3.2</w:t>
        </w:r>
        <w:r>
          <w:rPr>
            <w:rFonts w:asciiTheme="minorHAnsi" w:eastAsiaTheme="minorEastAsia" w:hAnsiTheme="minorHAnsi" w:cstheme="minorBidi"/>
            <w:b w:val="0"/>
            <w:noProof/>
            <w:lang w:val="pl-PL" w:eastAsia="pl-PL"/>
          </w:rPr>
          <w:tab/>
        </w:r>
        <w:r w:rsidRPr="000746D6">
          <w:rPr>
            <w:rStyle w:val="Lienhypertexte"/>
            <w:noProof/>
          </w:rPr>
          <w:t>Choice of language, romanization, character set</w:t>
        </w:r>
        <w:r w:rsidRPr="000746D6">
          <w:rPr>
            <w:rStyle w:val="Lienhypertexte"/>
            <w:noProof/>
          </w:rPr>
          <w:fldChar w:fldCharType="end"/>
        </w:r>
      </w:ins>
    </w:p>
    <w:p w:rsidR="00691100" w:rsidRDefault="00691100">
      <w:pPr>
        <w:pStyle w:val="TM3"/>
        <w:rPr>
          <w:ins w:id="58" w:author="Elisabeth" w:date="2018-09-29T23:07:00Z"/>
          <w:rFonts w:asciiTheme="minorHAnsi" w:eastAsiaTheme="minorEastAsia" w:hAnsiTheme="minorHAnsi" w:cstheme="minorBidi"/>
          <w:b w:val="0"/>
          <w:noProof/>
          <w:lang w:val="pl-PL" w:eastAsia="pl-PL"/>
        </w:rPr>
      </w:pPr>
      <w:ins w:id="59"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4.3.3</w:t>
        </w:r>
        <w:r>
          <w:rPr>
            <w:rFonts w:asciiTheme="minorHAnsi" w:eastAsiaTheme="minorEastAsia" w:hAnsiTheme="minorHAnsi" w:cstheme="minorBidi"/>
            <w:b w:val="0"/>
            <w:noProof/>
            <w:lang w:val="pl-PL" w:eastAsia="pl-PL"/>
          </w:rPr>
          <w:tab/>
        </w:r>
        <w:r w:rsidRPr="000746D6">
          <w:rPr>
            <w:rStyle w:val="Lienhypertexte"/>
            <w:noProof/>
          </w:rPr>
          <w:t>Annexes</w:t>
        </w:r>
        <w:r w:rsidRPr="000746D6">
          <w:rPr>
            <w:rStyle w:val="Lienhypertexte"/>
            <w:noProof/>
          </w:rPr>
          <w:fldChar w:fldCharType="end"/>
        </w:r>
      </w:ins>
    </w:p>
    <w:p w:rsidR="00691100" w:rsidRDefault="00691100">
      <w:pPr>
        <w:pStyle w:val="TM1"/>
        <w:rPr>
          <w:ins w:id="60" w:author="Elisabeth" w:date="2018-09-29T23:07:00Z"/>
          <w:rFonts w:asciiTheme="minorHAnsi" w:eastAsiaTheme="minorEastAsia" w:hAnsiTheme="minorHAnsi" w:cstheme="minorBidi"/>
          <w:b w:val="0"/>
          <w:noProof/>
          <w:lang w:val="pl-PL" w:eastAsia="pl-PL"/>
        </w:rPr>
      </w:pPr>
      <w:ins w:id="6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w:t>
        </w:r>
        <w:r>
          <w:rPr>
            <w:rFonts w:asciiTheme="minorHAnsi" w:eastAsiaTheme="minorEastAsia" w:hAnsiTheme="minorHAnsi" w:cstheme="minorBidi"/>
            <w:b w:val="0"/>
            <w:noProof/>
            <w:lang w:val="pl-PL" w:eastAsia="pl-PL"/>
          </w:rPr>
          <w:tab/>
        </w:r>
        <w:r w:rsidRPr="000746D6">
          <w:rPr>
            <w:rStyle w:val="Lienhypertexte"/>
            <w:noProof/>
          </w:rPr>
          <w:t>Part 2: Country subdivision codes</w:t>
        </w:r>
        <w:r>
          <w:rPr>
            <w:noProof/>
            <w:webHidden/>
          </w:rPr>
          <w:tab/>
        </w:r>
        <w:r>
          <w:rPr>
            <w:noProof/>
            <w:webHidden/>
          </w:rPr>
          <w:fldChar w:fldCharType="begin"/>
        </w:r>
        <w:r>
          <w:rPr>
            <w:noProof/>
            <w:webHidden/>
          </w:rPr>
          <w:instrText xml:space="preserve"> PAGEREF _Toc526025791 \h </w:instrText>
        </w:r>
        <w:r>
          <w:rPr>
            <w:noProof/>
            <w:webHidden/>
          </w:rPr>
        </w:r>
      </w:ins>
      <w:r>
        <w:rPr>
          <w:noProof/>
          <w:webHidden/>
        </w:rPr>
        <w:fldChar w:fldCharType="separate"/>
      </w:r>
      <w:ins w:id="62" w:author="Elisabeth" w:date="2018-09-29T23:07:00Z">
        <w:r>
          <w:rPr>
            <w:noProof/>
            <w:webHidden/>
          </w:rPr>
          <w:t>12</w:t>
        </w:r>
        <w:r>
          <w:rPr>
            <w:noProof/>
            <w:webHidden/>
          </w:rPr>
          <w:fldChar w:fldCharType="end"/>
        </w:r>
        <w:r w:rsidRPr="000746D6">
          <w:rPr>
            <w:rStyle w:val="Lienhypertexte"/>
            <w:noProof/>
          </w:rPr>
          <w:fldChar w:fldCharType="end"/>
        </w:r>
      </w:ins>
    </w:p>
    <w:p w:rsidR="00691100" w:rsidRDefault="00691100">
      <w:pPr>
        <w:pStyle w:val="TM2"/>
        <w:rPr>
          <w:ins w:id="63" w:author="Elisabeth" w:date="2018-09-29T23:07:00Z"/>
          <w:rFonts w:asciiTheme="minorHAnsi" w:eastAsiaTheme="minorEastAsia" w:hAnsiTheme="minorHAnsi" w:cstheme="minorBidi"/>
          <w:b w:val="0"/>
          <w:noProof/>
          <w:lang w:val="pl-PL" w:eastAsia="pl-PL"/>
        </w:rPr>
      </w:pPr>
      <w:ins w:id="6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5.1</w:t>
        </w:r>
        <w:r>
          <w:rPr>
            <w:rFonts w:asciiTheme="minorHAnsi" w:eastAsiaTheme="minorEastAsia" w:hAnsiTheme="minorHAnsi" w:cstheme="minorBidi"/>
            <w:b w:val="0"/>
            <w:noProof/>
            <w:lang w:val="pl-PL" w:eastAsia="pl-PL"/>
          </w:rPr>
          <w:tab/>
        </w:r>
        <w:r w:rsidRPr="000746D6">
          <w:rPr>
            <w:rStyle w:val="Lienhypertexte"/>
            <w:noProof/>
          </w:rPr>
          <w:t>Principles for allocation of code elements</w:t>
        </w:r>
        <w:r>
          <w:rPr>
            <w:noProof/>
            <w:webHidden/>
          </w:rPr>
          <w:tab/>
        </w:r>
        <w:r>
          <w:rPr>
            <w:noProof/>
            <w:webHidden/>
          </w:rPr>
          <w:fldChar w:fldCharType="begin"/>
        </w:r>
        <w:r>
          <w:rPr>
            <w:noProof/>
            <w:webHidden/>
          </w:rPr>
          <w:instrText xml:space="preserve"> PAGEREF _Toc526025792 \h </w:instrText>
        </w:r>
        <w:r>
          <w:rPr>
            <w:noProof/>
            <w:webHidden/>
          </w:rPr>
        </w:r>
      </w:ins>
      <w:r>
        <w:rPr>
          <w:noProof/>
          <w:webHidden/>
        </w:rPr>
        <w:fldChar w:fldCharType="separate"/>
      </w:r>
      <w:ins w:id="65" w:author="Elisabeth" w:date="2018-09-29T23:07:00Z">
        <w:r>
          <w:rPr>
            <w:noProof/>
            <w:webHidden/>
          </w:rPr>
          <w:t>12</w:t>
        </w:r>
        <w:r>
          <w:rPr>
            <w:noProof/>
            <w:webHidden/>
          </w:rPr>
          <w:fldChar w:fldCharType="end"/>
        </w:r>
        <w:r w:rsidRPr="000746D6">
          <w:rPr>
            <w:rStyle w:val="Lienhypertexte"/>
            <w:noProof/>
          </w:rPr>
          <w:fldChar w:fldCharType="end"/>
        </w:r>
      </w:ins>
    </w:p>
    <w:p w:rsidR="00691100" w:rsidRDefault="00691100">
      <w:pPr>
        <w:pStyle w:val="TM3"/>
        <w:rPr>
          <w:ins w:id="66" w:author="Elisabeth" w:date="2018-09-29T23:07:00Z"/>
          <w:rFonts w:asciiTheme="minorHAnsi" w:eastAsiaTheme="minorEastAsia" w:hAnsiTheme="minorHAnsi" w:cstheme="minorBidi"/>
          <w:b w:val="0"/>
          <w:noProof/>
          <w:lang w:val="pl-PL" w:eastAsia="pl-PL"/>
        </w:rPr>
      </w:pPr>
      <w:ins w:id="6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5.1.1</w:t>
        </w:r>
        <w:r>
          <w:rPr>
            <w:rFonts w:asciiTheme="minorHAnsi" w:eastAsiaTheme="minorEastAsia" w:hAnsiTheme="minorHAnsi" w:cstheme="minorBidi"/>
            <w:b w:val="0"/>
            <w:noProof/>
            <w:lang w:val="pl-PL" w:eastAsia="pl-PL"/>
          </w:rPr>
          <w:tab/>
        </w:r>
        <w:r w:rsidRPr="000746D6">
          <w:rPr>
            <w:rStyle w:val="Lienhypertexte"/>
            <w:noProof/>
          </w:rPr>
          <w:t>List purpose</w:t>
        </w:r>
        <w:r w:rsidRPr="000746D6">
          <w:rPr>
            <w:rStyle w:val="Lienhypertexte"/>
            <w:noProof/>
          </w:rPr>
          <w:fldChar w:fldCharType="end"/>
        </w:r>
      </w:ins>
    </w:p>
    <w:p w:rsidR="00691100" w:rsidRDefault="00691100">
      <w:pPr>
        <w:pStyle w:val="TM3"/>
        <w:rPr>
          <w:ins w:id="68" w:author="Elisabeth" w:date="2018-09-29T23:07:00Z"/>
          <w:rFonts w:asciiTheme="minorHAnsi" w:eastAsiaTheme="minorEastAsia" w:hAnsiTheme="minorHAnsi" w:cstheme="minorBidi"/>
          <w:b w:val="0"/>
          <w:noProof/>
          <w:lang w:val="pl-PL" w:eastAsia="pl-PL"/>
        </w:rPr>
      </w:pPr>
      <w:ins w:id="69"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5.1.2</w:t>
        </w:r>
        <w:r>
          <w:rPr>
            <w:rFonts w:asciiTheme="minorHAnsi" w:eastAsiaTheme="minorEastAsia" w:hAnsiTheme="minorHAnsi" w:cstheme="minorBidi"/>
            <w:b w:val="0"/>
            <w:noProof/>
            <w:lang w:val="pl-PL" w:eastAsia="pl-PL"/>
          </w:rPr>
          <w:tab/>
        </w:r>
        <w:r w:rsidRPr="000746D6">
          <w:rPr>
            <w:rStyle w:val="Lienhypertexte"/>
            <w:noProof/>
          </w:rPr>
          <w:t>Sources</w:t>
        </w:r>
        <w:r w:rsidRPr="000746D6">
          <w:rPr>
            <w:rStyle w:val="Lienhypertexte"/>
            <w:noProof/>
          </w:rPr>
          <w:fldChar w:fldCharType="end"/>
        </w:r>
      </w:ins>
    </w:p>
    <w:p w:rsidR="00691100" w:rsidRDefault="00691100">
      <w:pPr>
        <w:pStyle w:val="TM3"/>
        <w:rPr>
          <w:ins w:id="70" w:author="Elisabeth" w:date="2018-09-29T23:07:00Z"/>
          <w:rFonts w:asciiTheme="minorHAnsi" w:eastAsiaTheme="minorEastAsia" w:hAnsiTheme="minorHAnsi" w:cstheme="minorBidi"/>
          <w:b w:val="0"/>
          <w:noProof/>
          <w:lang w:val="pl-PL" w:eastAsia="pl-PL"/>
        </w:rPr>
      </w:pPr>
      <w:ins w:id="7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5.1.3</w:t>
        </w:r>
        <w:r>
          <w:rPr>
            <w:rFonts w:asciiTheme="minorHAnsi" w:eastAsiaTheme="minorEastAsia" w:hAnsiTheme="minorHAnsi" w:cstheme="minorBidi"/>
            <w:b w:val="0"/>
            <w:noProof/>
            <w:lang w:val="pl-PL" w:eastAsia="pl-PL"/>
          </w:rPr>
          <w:tab/>
        </w:r>
        <w:r w:rsidRPr="000746D6">
          <w:rPr>
            <w:rStyle w:val="Lienhypertexte"/>
            <w:noProof/>
          </w:rPr>
          <w:t>One-to-one correspondence</w:t>
        </w:r>
        <w:r w:rsidRPr="000746D6">
          <w:rPr>
            <w:rStyle w:val="Lienhypertexte"/>
            <w:noProof/>
          </w:rPr>
          <w:fldChar w:fldCharType="end"/>
        </w:r>
      </w:ins>
    </w:p>
    <w:p w:rsidR="00691100" w:rsidRDefault="00691100">
      <w:pPr>
        <w:pStyle w:val="TM3"/>
        <w:rPr>
          <w:ins w:id="72" w:author="Elisabeth" w:date="2018-09-29T23:07:00Z"/>
          <w:rFonts w:asciiTheme="minorHAnsi" w:eastAsiaTheme="minorEastAsia" w:hAnsiTheme="minorHAnsi" w:cstheme="minorBidi"/>
          <w:b w:val="0"/>
          <w:noProof/>
          <w:lang w:val="pl-PL" w:eastAsia="pl-PL"/>
        </w:rPr>
      </w:pPr>
      <w:ins w:id="7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5.1.4</w:t>
        </w:r>
        <w:r>
          <w:rPr>
            <w:rFonts w:asciiTheme="minorHAnsi" w:eastAsiaTheme="minorEastAsia" w:hAnsiTheme="minorHAnsi" w:cstheme="minorBidi"/>
            <w:b w:val="0"/>
            <w:noProof/>
            <w:lang w:val="pl-PL" w:eastAsia="pl-PL"/>
          </w:rPr>
          <w:tab/>
        </w:r>
        <w:r w:rsidRPr="000746D6">
          <w:rPr>
            <w:rStyle w:val="Lienhypertexte"/>
            <w:noProof/>
          </w:rPr>
          <w:t>Categories of subdivisions</w:t>
        </w:r>
        <w:r w:rsidRPr="000746D6">
          <w:rPr>
            <w:rStyle w:val="Lienhypertexte"/>
            <w:noProof/>
          </w:rPr>
          <w:fldChar w:fldCharType="end"/>
        </w:r>
      </w:ins>
    </w:p>
    <w:p w:rsidR="00691100" w:rsidRDefault="00691100">
      <w:pPr>
        <w:pStyle w:val="TM3"/>
        <w:rPr>
          <w:ins w:id="74" w:author="Elisabeth" w:date="2018-09-29T23:07:00Z"/>
          <w:rFonts w:asciiTheme="minorHAnsi" w:eastAsiaTheme="minorEastAsia" w:hAnsiTheme="minorHAnsi" w:cstheme="minorBidi"/>
          <w:b w:val="0"/>
          <w:noProof/>
          <w:lang w:val="pl-PL" w:eastAsia="pl-PL"/>
        </w:rPr>
      </w:pPr>
      <w:ins w:id="7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5.1.5</w:t>
        </w:r>
        <w:r>
          <w:rPr>
            <w:rFonts w:asciiTheme="minorHAnsi" w:eastAsiaTheme="minorEastAsia" w:hAnsiTheme="minorHAnsi" w:cstheme="minorBidi"/>
            <w:b w:val="0"/>
            <w:noProof/>
            <w:lang w:val="pl-PL" w:eastAsia="pl-PL"/>
          </w:rPr>
          <w:tab/>
        </w:r>
        <w:r w:rsidRPr="000746D6">
          <w:rPr>
            <w:rStyle w:val="Lienhypertexte"/>
            <w:noProof/>
          </w:rPr>
          <w:t>Relationship between categories of subdivisions</w:t>
        </w:r>
        <w:r w:rsidRPr="000746D6">
          <w:rPr>
            <w:rStyle w:val="Lienhypertexte"/>
            <w:noProof/>
          </w:rPr>
          <w:fldChar w:fldCharType="end"/>
        </w:r>
      </w:ins>
    </w:p>
    <w:p w:rsidR="00691100" w:rsidRDefault="00691100">
      <w:pPr>
        <w:pStyle w:val="TM2"/>
        <w:rPr>
          <w:ins w:id="76" w:author="Elisabeth" w:date="2018-09-29T23:07:00Z"/>
          <w:rFonts w:asciiTheme="minorHAnsi" w:eastAsiaTheme="minorEastAsia" w:hAnsiTheme="minorHAnsi" w:cstheme="minorBidi"/>
          <w:b w:val="0"/>
          <w:noProof/>
          <w:lang w:val="pl-PL" w:eastAsia="pl-PL"/>
        </w:rPr>
      </w:pPr>
      <w:ins w:id="7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"_Toc526025799"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5.2</w:t>
        </w:r>
        <w:r>
          <w:rPr>
            <w:rFonts w:asciiTheme="minorHAnsi" w:eastAsiaTheme="minorEastAsia" w:hAnsiTheme="minorHAnsi" w:cstheme="minorBidi"/>
            <w:b w:val="0"/>
            <w:noProof/>
            <w:lang w:val="pl-PL" w:eastAsia="pl-PL"/>
          </w:rPr>
          <w:tab/>
        </w:r>
        <w:r w:rsidRPr="000746D6">
          <w:rPr>
            <w:rStyle w:val="Lienhypertexte"/>
            <w:noProof/>
          </w:rPr>
          <w:t>Relationship to national or international code systems</w:t>
        </w:r>
        <w:r>
          <w:rPr>
            <w:noProof/>
            <w:webHidden/>
          </w:rPr>
          <w:tab/>
        </w:r>
        <w:r>
          <w:rPr>
            <w:noProof/>
            <w:webHidden/>
          </w:rPr>
          <w:fldChar w:fldCharType="begin"/>
        </w:r>
        <w:r>
          <w:rPr>
            <w:noProof/>
            <w:webHidden/>
          </w:rPr>
          <w:instrText xml:space="preserve"> PAGEREF _Toc526025799 \h </w:instrText>
        </w:r>
        <w:r>
          <w:rPr>
            <w:noProof/>
            <w:webHidden/>
          </w:rPr>
        </w:r>
      </w:ins>
      <w:r>
        <w:rPr>
          <w:noProof/>
          <w:webHidden/>
        </w:rPr>
        <w:fldChar w:fldCharType="separate"/>
      </w:r>
      <w:ins w:id="78" w:author="Elisabeth" w:date="2018-09-29T23:07:00Z">
        <w:r>
          <w:rPr>
            <w:noProof/>
            <w:webHidden/>
          </w:rPr>
          <w:t>12</w:t>
        </w:r>
        <w:r>
          <w:rPr>
            <w:noProof/>
            <w:webHidden/>
          </w:rPr>
          <w:fldChar w:fldCharType="end"/>
        </w:r>
        <w:r w:rsidRPr="000746D6">
          <w:rPr>
            <w:rStyle w:val="Lienhypertexte"/>
            <w:noProof/>
          </w:rPr>
          <w:fldChar w:fldCharType="end"/>
        </w:r>
      </w:ins>
    </w:p>
    <w:p w:rsidR="00691100" w:rsidRDefault="00691100">
      <w:pPr>
        <w:pStyle w:val="TM2"/>
        <w:rPr>
          <w:ins w:id="79" w:author="Elisabeth" w:date="2018-09-29T23:07:00Z"/>
          <w:rFonts w:asciiTheme="minorHAnsi" w:eastAsiaTheme="minorEastAsia" w:hAnsiTheme="minorHAnsi" w:cstheme="minorBidi"/>
          <w:b w:val="0"/>
          <w:noProof/>
          <w:lang w:val="pl-PL" w:eastAsia="pl-PL"/>
        </w:rPr>
      </w:pPr>
      <w:ins w:id="8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5.3</w:t>
        </w:r>
        <w:r>
          <w:rPr>
            <w:rFonts w:asciiTheme="minorHAnsi" w:eastAsiaTheme="minorEastAsia" w:hAnsiTheme="minorHAnsi" w:cstheme="minorBidi"/>
            <w:b w:val="0"/>
            <w:noProof/>
            <w:lang w:val="pl-PL" w:eastAsia="pl-PL"/>
          </w:rPr>
          <w:tab/>
        </w:r>
        <w:r w:rsidRPr="000746D6">
          <w:rPr>
            <w:rStyle w:val="Lienhypertexte"/>
            <w:noProof/>
          </w:rPr>
          <w:t>Structure of country subdivision code elements</w:t>
        </w:r>
        <w:r>
          <w:rPr>
            <w:noProof/>
            <w:webHidden/>
          </w:rPr>
          <w:tab/>
        </w:r>
        <w:r>
          <w:rPr>
            <w:noProof/>
            <w:webHidden/>
          </w:rPr>
          <w:fldChar w:fldCharType="begin"/>
        </w:r>
        <w:r>
          <w:rPr>
            <w:noProof/>
            <w:webHidden/>
          </w:rPr>
          <w:instrText xml:space="preserve"> PAGEREF _Toc526025800 \h </w:instrText>
        </w:r>
        <w:r>
          <w:rPr>
            <w:noProof/>
            <w:webHidden/>
          </w:rPr>
        </w:r>
      </w:ins>
      <w:r>
        <w:rPr>
          <w:noProof/>
          <w:webHidden/>
        </w:rPr>
        <w:fldChar w:fldCharType="separate"/>
      </w:r>
      <w:ins w:id="81" w:author="Elisabeth" w:date="2018-09-29T23:07:00Z">
        <w:r>
          <w:rPr>
            <w:noProof/>
            <w:webHidden/>
          </w:rPr>
          <w:t>13</w:t>
        </w:r>
        <w:r>
          <w:rPr>
            <w:noProof/>
            <w:webHidden/>
          </w:rPr>
          <w:fldChar w:fldCharType="end"/>
        </w:r>
        <w:r w:rsidRPr="000746D6">
          <w:rPr>
            <w:rStyle w:val="Lienhypertexte"/>
            <w:noProof/>
          </w:rPr>
          <w:fldChar w:fldCharType="end"/>
        </w:r>
      </w:ins>
    </w:p>
    <w:p w:rsidR="00691100" w:rsidRDefault="00691100">
      <w:pPr>
        <w:pStyle w:val="TM2"/>
        <w:rPr>
          <w:ins w:id="82" w:author="Elisabeth" w:date="2018-09-29T23:07:00Z"/>
          <w:rFonts w:asciiTheme="minorHAnsi" w:eastAsiaTheme="minorEastAsia" w:hAnsiTheme="minorHAnsi" w:cstheme="minorBidi"/>
          <w:b w:val="0"/>
          <w:noProof/>
          <w:lang w:val="pl-PL" w:eastAsia="pl-PL"/>
        </w:rPr>
      </w:pPr>
      <w:ins w:id="8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5.4</w:t>
        </w:r>
        <w:r>
          <w:rPr>
            <w:rFonts w:asciiTheme="minorHAnsi" w:eastAsiaTheme="minorEastAsia" w:hAnsiTheme="minorHAnsi" w:cstheme="minorBidi"/>
            <w:b w:val="0"/>
            <w:noProof/>
            <w:lang w:val="pl-PL" w:eastAsia="pl-PL"/>
          </w:rPr>
          <w:tab/>
        </w:r>
        <w:r w:rsidRPr="000746D6">
          <w:rPr>
            <w:rStyle w:val="Lienhypertexte"/>
            <w:noProof/>
          </w:rPr>
          <w:t>List of country subdivision names and their code elements</w:t>
        </w:r>
        <w:r>
          <w:rPr>
            <w:noProof/>
            <w:webHidden/>
          </w:rPr>
          <w:tab/>
        </w:r>
        <w:r>
          <w:rPr>
            <w:noProof/>
            <w:webHidden/>
          </w:rPr>
          <w:fldChar w:fldCharType="begin"/>
        </w:r>
        <w:r>
          <w:rPr>
            <w:noProof/>
            <w:webHidden/>
          </w:rPr>
          <w:instrText xml:space="preserve"> PAGEREF _Toc526025801 \h </w:instrText>
        </w:r>
        <w:r>
          <w:rPr>
            <w:noProof/>
            <w:webHidden/>
          </w:rPr>
        </w:r>
      </w:ins>
      <w:r>
        <w:rPr>
          <w:noProof/>
          <w:webHidden/>
        </w:rPr>
        <w:fldChar w:fldCharType="separate"/>
      </w:r>
      <w:ins w:id="84" w:author="Elisabeth" w:date="2018-09-29T23:07:00Z">
        <w:r>
          <w:rPr>
            <w:noProof/>
            <w:webHidden/>
          </w:rPr>
          <w:t>13</w:t>
        </w:r>
        <w:r>
          <w:rPr>
            <w:noProof/>
            <w:webHidden/>
          </w:rPr>
          <w:fldChar w:fldCharType="end"/>
        </w:r>
        <w:r w:rsidRPr="000746D6">
          <w:rPr>
            <w:rStyle w:val="Lienhypertexte"/>
            <w:noProof/>
          </w:rPr>
          <w:fldChar w:fldCharType="end"/>
        </w:r>
      </w:ins>
    </w:p>
    <w:p w:rsidR="00691100" w:rsidRDefault="00691100">
      <w:pPr>
        <w:pStyle w:val="TM3"/>
        <w:rPr>
          <w:ins w:id="85" w:author="Elisabeth" w:date="2018-09-29T23:07:00Z"/>
          <w:rFonts w:asciiTheme="minorHAnsi" w:eastAsiaTheme="minorEastAsia" w:hAnsiTheme="minorHAnsi" w:cstheme="minorBidi"/>
          <w:b w:val="0"/>
          <w:noProof/>
          <w:lang w:val="pl-PL" w:eastAsia="pl-PL"/>
        </w:rPr>
      </w:pPr>
      <w:ins w:id="86"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5.4.1</w:t>
        </w:r>
        <w:r>
          <w:rPr>
            <w:rFonts w:asciiTheme="minorHAnsi" w:eastAsiaTheme="minorEastAsia" w:hAnsiTheme="minorHAnsi" w:cstheme="minorBidi"/>
            <w:b w:val="0"/>
            <w:noProof/>
            <w:lang w:val="pl-PL" w:eastAsia="pl-PL"/>
          </w:rPr>
          <w:tab/>
        </w:r>
        <w:r w:rsidRPr="000746D6">
          <w:rPr>
            <w:rStyle w:val="Lienhypertexte"/>
            <w:noProof/>
          </w:rPr>
          <w:t>Content of the list</w:t>
        </w:r>
        <w:r w:rsidRPr="000746D6">
          <w:rPr>
            <w:rStyle w:val="Lienhypertexte"/>
            <w:noProof/>
          </w:rPr>
          <w:fldChar w:fldCharType="end"/>
        </w:r>
      </w:ins>
    </w:p>
    <w:p w:rsidR="00691100" w:rsidRDefault="00691100">
      <w:pPr>
        <w:pStyle w:val="TM3"/>
        <w:rPr>
          <w:ins w:id="87" w:author="Elisabeth" w:date="2018-09-29T23:07:00Z"/>
          <w:rFonts w:asciiTheme="minorHAnsi" w:eastAsiaTheme="minorEastAsia" w:hAnsiTheme="minorHAnsi" w:cstheme="minorBidi"/>
          <w:b w:val="0"/>
          <w:noProof/>
          <w:lang w:val="pl-PL" w:eastAsia="pl-PL"/>
        </w:rPr>
      </w:pPr>
      <w:ins w:id="8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"_Toc526025803"</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5.4.2</w:t>
        </w:r>
        <w:r>
          <w:rPr>
            <w:rFonts w:asciiTheme="minorHAnsi" w:eastAsiaTheme="minorEastAsia" w:hAnsiTheme="minorHAnsi" w:cstheme="minorBidi"/>
            <w:b w:val="0"/>
            <w:noProof/>
            <w:lang w:val="pl-PL" w:eastAsia="pl-PL"/>
          </w:rPr>
          <w:tab/>
        </w:r>
        <w:r w:rsidRPr="000746D6">
          <w:rPr>
            <w:rStyle w:val="Lienhypertexte"/>
            <w:noProof/>
          </w:rPr>
          <w:t>Annexes</w:t>
        </w:r>
        <w:r w:rsidRPr="000746D6">
          <w:rPr>
            <w:rStyle w:val="Lienhypertexte"/>
            <w:noProof/>
          </w:rPr>
          <w:fldChar w:fldCharType="end"/>
        </w:r>
      </w:ins>
    </w:p>
    <w:p w:rsidR="00691100" w:rsidRDefault="00691100">
      <w:pPr>
        <w:pStyle w:val="TM1"/>
        <w:rPr>
          <w:ins w:id="89" w:author="Elisabeth" w:date="2018-09-29T23:07:00Z"/>
          <w:rFonts w:asciiTheme="minorHAnsi" w:eastAsiaTheme="minorEastAsia" w:hAnsiTheme="minorHAnsi" w:cstheme="minorBidi"/>
          <w:b w:val="0"/>
          <w:noProof/>
          <w:lang w:val="pl-PL" w:eastAsia="pl-PL"/>
        </w:rPr>
      </w:pPr>
      <w:ins w:id="9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w:t>
        </w:r>
        <w:r>
          <w:rPr>
            <w:rFonts w:asciiTheme="minorHAnsi" w:eastAsiaTheme="minorEastAsia" w:hAnsiTheme="minorHAnsi" w:cstheme="minorBidi"/>
            <w:b w:val="0"/>
            <w:noProof/>
            <w:lang w:val="pl-PL" w:eastAsia="pl-PL"/>
          </w:rPr>
          <w:tab/>
        </w:r>
        <w:r w:rsidRPr="000746D6">
          <w:rPr>
            <w:rStyle w:val="Lienhypertexte"/>
            <w:noProof/>
          </w:rPr>
          <w:t>Part 3: Formerly used country codes</w:t>
        </w:r>
        <w:r>
          <w:rPr>
            <w:noProof/>
            <w:webHidden/>
          </w:rPr>
          <w:tab/>
        </w:r>
        <w:r>
          <w:rPr>
            <w:noProof/>
            <w:webHidden/>
          </w:rPr>
          <w:fldChar w:fldCharType="begin"/>
        </w:r>
        <w:r>
          <w:rPr>
            <w:noProof/>
            <w:webHidden/>
          </w:rPr>
          <w:instrText xml:space="preserve"> PAGEREF _Toc526025804 \h </w:instrText>
        </w:r>
        <w:r>
          <w:rPr>
            <w:noProof/>
            <w:webHidden/>
          </w:rPr>
        </w:r>
      </w:ins>
      <w:r>
        <w:rPr>
          <w:noProof/>
          <w:webHidden/>
        </w:rPr>
        <w:fldChar w:fldCharType="separate"/>
      </w:r>
      <w:ins w:id="91" w:author="Elisabeth" w:date="2018-09-29T23:07:00Z">
        <w:r>
          <w:rPr>
            <w:noProof/>
            <w:webHidden/>
          </w:rPr>
          <w:t>14</w:t>
        </w:r>
        <w:r>
          <w:rPr>
            <w:noProof/>
            <w:webHidden/>
          </w:rPr>
          <w:fldChar w:fldCharType="end"/>
        </w:r>
        <w:r w:rsidRPr="000746D6">
          <w:rPr>
            <w:rStyle w:val="Lienhypertexte"/>
            <w:noProof/>
          </w:rPr>
          <w:fldChar w:fldCharType="end"/>
        </w:r>
      </w:ins>
    </w:p>
    <w:p w:rsidR="00691100" w:rsidRDefault="00691100">
      <w:pPr>
        <w:pStyle w:val="TM2"/>
        <w:rPr>
          <w:ins w:id="92" w:author="Elisabeth" w:date="2018-09-29T23:07:00Z"/>
          <w:rFonts w:asciiTheme="minorHAnsi" w:eastAsiaTheme="minorEastAsia" w:hAnsiTheme="minorHAnsi" w:cstheme="minorBidi"/>
          <w:b w:val="0"/>
          <w:noProof/>
          <w:lang w:val="pl-PL" w:eastAsia="pl-PL"/>
        </w:rPr>
      </w:pPr>
      <w:ins w:id="9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6.1</w:t>
        </w:r>
        <w:r>
          <w:rPr>
            <w:rFonts w:asciiTheme="minorHAnsi" w:eastAsiaTheme="minorEastAsia" w:hAnsiTheme="minorHAnsi" w:cstheme="minorBidi"/>
            <w:b w:val="0"/>
            <w:noProof/>
            <w:lang w:val="pl-PL" w:eastAsia="pl-PL"/>
          </w:rPr>
          <w:tab/>
        </w:r>
        <w:r w:rsidRPr="000746D6">
          <w:rPr>
            <w:rStyle w:val="Lienhypertexte"/>
            <w:noProof/>
          </w:rPr>
          <w:t>Principles for inclusion in the list of formerly used country names</w:t>
        </w:r>
        <w:r>
          <w:rPr>
            <w:noProof/>
            <w:webHidden/>
          </w:rPr>
          <w:tab/>
        </w:r>
        <w:r>
          <w:rPr>
            <w:noProof/>
            <w:webHidden/>
          </w:rPr>
          <w:fldChar w:fldCharType="begin"/>
        </w:r>
        <w:r>
          <w:rPr>
            <w:noProof/>
            <w:webHidden/>
          </w:rPr>
          <w:instrText xml:space="preserve"> PAGEREF _Toc526025805 \h </w:instrText>
        </w:r>
        <w:r>
          <w:rPr>
            <w:noProof/>
            <w:webHidden/>
          </w:rPr>
        </w:r>
      </w:ins>
      <w:r>
        <w:rPr>
          <w:noProof/>
          <w:webHidden/>
        </w:rPr>
        <w:fldChar w:fldCharType="separate"/>
      </w:r>
      <w:ins w:id="94" w:author="Elisabeth" w:date="2018-09-29T23:07:00Z">
        <w:r>
          <w:rPr>
            <w:noProof/>
            <w:webHidden/>
          </w:rPr>
          <w:t>14</w:t>
        </w:r>
        <w:r>
          <w:rPr>
            <w:noProof/>
            <w:webHidden/>
          </w:rPr>
          <w:fldChar w:fldCharType="end"/>
        </w:r>
        <w:r w:rsidRPr="000746D6">
          <w:rPr>
            <w:rStyle w:val="Lienhypertexte"/>
            <w:noProof/>
          </w:rPr>
          <w:fldChar w:fldCharType="end"/>
        </w:r>
      </w:ins>
    </w:p>
    <w:p w:rsidR="00691100" w:rsidRDefault="00691100">
      <w:pPr>
        <w:pStyle w:val="TM3"/>
        <w:rPr>
          <w:ins w:id="95" w:author="Elisabeth" w:date="2018-09-29T23:07:00Z"/>
          <w:rFonts w:asciiTheme="minorHAnsi" w:eastAsiaTheme="minorEastAsia" w:hAnsiTheme="minorHAnsi" w:cstheme="minorBidi"/>
          <w:b w:val="0"/>
          <w:noProof/>
          <w:lang w:val="pl-PL" w:eastAsia="pl-PL"/>
        </w:rPr>
      </w:pPr>
      <w:ins w:id="96"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6.1.1</w:t>
        </w:r>
        <w:r>
          <w:rPr>
            <w:rFonts w:asciiTheme="minorHAnsi" w:eastAsiaTheme="minorEastAsia" w:hAnsiTheme="minorHAnsi" w:cstheme="minorBidi"/>
            <w:b w:val="0"/>
            <w:noProof/>
            <w:lang w:val="pl-PL" w:eastAsia="pl-PL"/>
          </w:rPr>
          <w:tab/>
        </w:r>
        <w:r w:rsidRPr="000746D6">
          <w:rPr>
            <w:rStyle w:val="Lienhypertexte"/>
            <w:noProof/>
          </w:rPr>
          <w:t>Source of the list</w:t>
        </w:r>
        <w:r w:rsidRPr="000746D6">
          <w:rPr>
            <w:rStyle w:val="Lienhypertexte"/>
            <w:noProof/>
          </w:rPr>
          <w:fldChar w:fldCharType="end"/>
        </w:r>
      </w:ins>
    </w:p>
    <w:p w:rsidR="00691100" w:rsidRDefault="00691100">
      <w:pPr>
        <w:pStyle w:val="TM2"/>
        <w:rPr>
          <w:ins w:id="97" w:author="Elisabeth" w:date="2018-09-29T23:07:00Z"/>
          <w:rFonts w:asciiTheme="minorHAnsi" w:eastAsiaTheme="minorEastAsia" w:hAnsiTheme="minorHAnsi" w:cstheme="minorBidi"/>
          <w:b w:val="0"/>
          <w:noProof/>
          <w:lang w:val="pl-PL" w:eastAsia="pl-PL"/>
        </w:rPr>
      </w:pPr>
      <w:ins w:id="9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6.2</w:t>
        </w:r>
        <w:r>
          <w:rPr>
            <w:rFonts w:asciiTheme="minorHAnsi" w:eastAsiaTheme="minorEastAsia" w:hAnsiTheme="minorHAnsi" w:cstheme="minorBidi"/>
            <w:b w:val="0"/>
            <w:noProof/>
            <w:lang w:val="pl-PL" w:eastAsia="pl-PL"/>
          </w:rPr>
          <w:tab/>
        </w:r>
        <w:r w:rsidRPr="000746D6">
          <w:rPr>
            <w:rStyle w:val="Lienhypertexte"/>
            <w:noProof/>
          </w:rPr>
          <w:t>Categorization of reasons for inclusion</w:t>
        </w:r>
        <w:r>
          <w:rPr>
            <w:noProof/>
            <w:webHidden/>
          </w:rPr>
          <w:tab/>
        </w:r>
        <w:r>
          <w:rPr>
            <w:noProof/>
            <w:webHidden/>
          </w:rPr>
          <w:fldChar w:fldCharType="begin"/>
        </w:r>
        <w:r>
          <w:rPr>
            <w:noProof/>
            <w:webHidden/>
          </w:rPr>
          <w:instrText xml:space="preserve"> PAGEREF _Toc526025807 \h </w:instrText>
        </w:r>
        <w:r>
          <w:rPr>
            <w:noProof/>
            <w:webHidden/>
          </w:rPr>
        </w:r>
      </w:ins>
      <w:r>
        <w:rPr>
          <w:noProof/>
          <w:webHidden/>
        </w:rPr>
        <w:fldChar w:fldCharType="separate"/>
      </w:r>
      <w:ins w:id="99" w:author="Elisabeth" w:date="2018-09-29T23:07:00Z">
        <w:r>
          <w:rPr>
            <w:noProof/>
            <w:webHidden/>
          </w:rPr>
          <w:t>14</w:t>
        </w:r>
        <w:r>
          <w:rPr>
            <w:noProof/>
            <w:webHidden/>
          </w:rPr>
          <w:fldChar w:fldCharType="end"/>
        </w:r>
        <w:r w:rsidRPr="000746D6">
          <w:rPr>
            <w:rStyle w:val="Lienhypertexte"/>
            <w:noProof/>
          </w:rPr>
          <w:fldChar w:fldCharType="end"/>
        </w:r>
      </w:ins>
    </w:p>
    <w:p w:rsidR="00691100" w:rsidRDefault="00691100">
      <w:pPr>
        <w:pStyle w:val="TM3"/>
        <w:rPr>
          <w:ins w:id="100" w:author="Elisabeth" w:date="2018-09-29T23:07:00Z"/>
          <w:rFonts w:asciiTheme="minorHAnsi" w:eastAsiaTheme="minorEastAsia" w:hAnsiTheme="minorHAnsi" w:cstheme="minorBidi"/>
          <w:b w:val="0"/>
          <w:noProof/>
          <w:lang w:val="pl-PL" w:eastAsia="pl-PL"/>
        </w:rPr>
      </w:pPr>
      <w:ins w:id="10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6.2.1</w:t>
        </w:r>
        <w:r>
          <w:rPr>
            <w:rFonts w:asciiTheme="minorHAnsi" w:eastAsiaTheme="minorEastAsia" w:hAnsiTheme="minorHAnsi" w:cstheme="minorBidi"/>
            <w:b w:val="0"/>
            <w:noProof/>
            <w:lang w:val="pl-PL" w:eastAsia="pl-PL"/>
          </w:rPr>
          <w:tab/>
        </w:r>
        <w:r w:rsidRPr="000746D6">
          <w:rPr>
            <w:rStyle w:val="Lienhypertexte"/>
            <w:noProof/>
          </w:rPr>
          <w:t>General</w:t>
        </w:r>
        <w:r w:rsidRPr="000746D6">
          <w:rPr>
            <w:rStyle w:val="Lienhypertexte"/>
            <w:noProof/>
          </w:rPr>
          <w:fldChar w:fldCharType="end"/>
        </w:r>
      </w:ins>
    </w:p>
    <w:p w:rsidR="00691100" w:rsidRDefault="00691100">
      <w:pPr>
        <w:pStyle w:val="TM3"/>
        <w:rPr>
          <w:ins w:id="102" w:author="Elisabeth" w:date="2018-09-29T23:07:00Z"/>
          <w:rFonts w:asciiTheme="minorHAnsi" w:eastAsiaTheme="minorEastAsia" w:hAnsiTheme="minorHAnsi" w:cstheme="minorBidi"/>
          <w:b w:val="0"/>
          <w:noProof/>
          <w:lang w:val="pl-PL" w:eastAsia="pl-PL"/>
        </w:rPr>
      </w:pPr>
      <w:ins w:id="10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"_Toc526025809"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6.2.2</w:t>
        </w:r>
        <w:r>
          <w:rPr>
            <w:rFonts w:asciiTheme="minorHAnsi" w:eastAsiaTheme="minorEastAsia" w:hAnsiTheme="minorHAnsi" w:cstheme="minorBidi"/>
            <w:b w:val="0"/>
            <w:noProof/>
            <w:lang w:val="pl-PL" w:eastAsia="pl-PL"/>
          </w:rPr>
          <w:tab/>
        </w:r>
        <w:r w:rsidRPr="000746D6">
          <w:rPr>
            <w:rStyle w:val="Lienhypertexte"/>
            <w:noProof/>
          </w:rPr>
          <w:t>Change of country name</w:t>
        </w:r>
        <w:r w:rsidRPr="000746D6">
          <w:rPr>
            <w:rStyle w:val="Lienhypertexte"/>
            <w:noProof/>
          </w:rPr>
          <w:fldChar w:fldCharType="end"/>
        </w:r>
      </w:ins>
    </w:p>
    <w:p w:rsidR="00691100" w:rsidRDefault="00691100">
      <w:pPr>
        <w:pStyle w:val="TM3"/>
        <w:rPr>
          <w:ins w:id="104" w:author="Elisabeth" w:date="2018-09-29T23:07:00Z"/>
          <w:rFonts w:asciiTheme="minorHAnsi" w:eastAsiaTheme="minorEastAsia" w:hAnsiTheme="minorHAnsi" w:cstheme="minorBidi"/>
          <w:b w:val="0"/>
          <w:noProof/>
          <w:lang w:val="pl-PL" w:eastAsia="pl-PL"/>
        </w:rPr>
      </w:pPr>
      <w:ins w:id="10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6.2.3</w:t>
        </w:r>
        <w:r>
          <w:rPr>
            <w:rFonts w:asciiTheme="minorHAnsi" w:eastAsiaTheme="minorEastAsia" w:hAnsiTheme="minorHAnsi" w:cstheme="minorBidi"/>
            <w:b w:val="0"/>
            <w:noProof/>
            <w:lang w:val="pl-PL" w:eastAsia="pl-PL"/>
          </w:rPr>
          <w:tab/>
        </w:r>
        <w:r w:rsidRPr="000746D6">
          <w:rPr>
            <w:rStyle w:val="Lienhypertexte"/>
            <w:noProof/>
          </w:rPr>
          <w:t>Division of country</w:t>
        </w:r>
        <w:r w:rsidRPr="000746D6">
          <w:rPr>
            <w:rStyle w:val="Lienhypertexte"/>
            <w:noProof/>
          </w:rPr>
          <w:fldChar w:fldCharType="end"/>
        </w:r>
      </w:ins>
    </w:p>
    <w:p w:rsidR="00691100" w:rsidRDefault="00691100">
      <w:pPr>
        <w:pStyle w:val="TM3"/>
        <w:rPr>
          <w:ins w:id="106" w:author="Elisabeth" w:date="2018-09-29T23:07:00Z"/>
          <w:rFonts w:asciiTheme="minorHAnsi" w:eastAsiaTheme="minorEastAsia" w:hAnsiTheme="minorHAnsi" w:cstheme="minorBidi"/>
          <w:b w:val="0"/>
          <w:noProof/>
          <w:lang w:val="pl-PL" w:eastAsia="pl-PL"/>
        </w:rPr>
      </w:pPr>
      <w:ins w:id="10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6.2.4</w:t>
        </w:r>
        <w:r>
          <w:rPr>
            <w:rFonts w:asciiTheme="minorHAnsi" w:eastAsiaTheme="minorEastAsia" w:hAnsiTheme="minorHAnsi" w:cstheme="minorBidi"/>
            <w:b w:val="0"/>
            <w:noProof/>
            <w:lang w:val="pl-PL" w:eastAsia="pl-PL"/>
          </w:rPr>
          <w:tab/>
        </w:r>
        <w:r w:rsidRPr="000746D6">
          <w:rPr>
            <w:rStyle w:val="Lienhypertexte"/>
            <w:noProof/>
          </w:rPr>
          <w:t>Merger of countries</w:t>
        </w:r>
        <w:r w:rsidRPr="000746D6">
          <w:rPr>
            <w:rStyle w:val="Lienhypertexte"/>
            <w:noProof/>
          </w:rPr>
          <w:fldChar w:fldCharType="end"/>
        </w:r>
      </w:ins>
    </w:p>
    <w:p w:rsidR="00691100" w:rsidRDefault="00691100">
      <w:pPr>
        <w:pStyle w:val="TM3"/>
        <w:rPr>
          <w:ins w:id="108" w:author="Elisabeth" w:date="2018-09-29T23:07:00Z"/>
          <w:rFonts w:asciiTheme="minorHAnsi" w:eastAsiaTheme="minorEastAsia" w:hAnsiTheme="minorHAnsi" w:cstheme="minorBidi"/>
          <w:b w:val="0"/>
          <w:noProof/>
          <w:lang w:val="pl-PL" w:eastAsia="pl-PL"/>
        </w:rPr>
      </w:pPr>
      <w:ins w:id="109"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6.2.5</w:t>
        </w:r>
        <w:r>
          <w:rPr>
            <w:rFonts w:asciiTheme="minorHAnsi" w:eastAsiaTheme="minorEastAsia" w:hAnsiTheme="minorHAnsi" w:cstheme="minorBidi"/>
            <w:b w:val="0"/>
            <w:noProof/>
            <w:lang w:val="pl-PL" w:eastAsia="pl-PL"/>
          </w:rPr>
          <w:tab/>
        </w:r>
        <w:r w:rsidRPr="000746D6">
          <w:rPr>
            <w:rStyle w:val="Lienhypertexte"/>
            <w:noProof/>
          </w:rPr>
          <w:t>Obsolescence of country name</w:t>
        </w:r>
        <w:r w:rsidRPr="000746D6">
          <w:rPr>
            <w:rStyle w:val="Lienhypertexte"/>
            <w:noProof/>
          </w:rPr>
          <w:fldChar w:fldCharType="end"/>
        </w:r>
      </w:ins>
    </w:p>
    <w:p w:rsidR="00691100" w:rsidRDefault="00691100">
      <w:pPr>
        <w:pStyle w:val="TM2"/>
        <w:rPr>
          <w:ins w:id="110" w:author="Elisabeth" w:date="2018-09-29T23:07:00Z"/>
          <w:rFonts w:asciiTheme="minorHAnsi" w:eastAsiaTheme="minorEastAsia" w:hAnsiTheme="minorHAnsi" w:cstheme="minorBidi"/>
          <w:b w:val="0"/>
          <w:noProof/>
          <w:lang w:val="pl-PL" w:eastAsia="pl-PL"/>
        </w:rPr>
      </w:pPr>
      <w:ins w:id="11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"_Toc526025813"</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6.3</w:t>
        </w:r>
        <w:r>
          <w:rPr>
            <w:rFonts w:asciiTheme="minorHAnsi" w:eastAsiaTheme="minorEastAsia" w:hAnsiTheme="minorHAnsi" w:cstheme="minorBidi"/>
            <w:b w:val="0"/>
            <w:noProof/>
            <w:lang w:val="pl-PL" w:eastAsia="pl-PL"/>
          </w:rPr>
          <w:tab/>
        </w:r>
        <w:r w:rsidRPr="000746D6">
          <w:rPr>
            <w:rStyle w:val="Lienhypertexte"/>
            <w:noProof/>
          </w:rPr>
          <w:t>Provisions for sequencing within the list</w:t>
        </w:r>
        <w:r>
          <w:rPr>
            <w:noProof/>
            <w:webHidden/>
          </w:rPr>
          <w:tab/>
        </w:r>
        <w:r>
          <w:rPr>
            <w:noProof/>
            <w:webHidden/>
          </w:rPr>
          <w:fldChar w:fldCharType="begin"/>
        </w:r>
        <w:r>
          <w:rPr>
            <w:noProof/>
            <w:webHidden/>
          </w:rPr>
          <w:instrText xml:space="preserve"> PAGEREF _Toc526025813 \h </w:instrText>
        </w:r>
        <w:r>
          <w:rPr>
            <w:noProof/>
            <w:webHidden/>
          </w:rPr>
        </w:r>
      </w:ins>
      <w:r>
        <w:rPr>
          <w:noProof/>
          <w:webHidden/>
        </w:rPr>
        <w:fldChar w:fldCharType="separate"/>
      </w:r>
      <w:ins w:id="112" w:author="Elisabeth" w:date="2018-09-29T23:07:00Z">
        <w:r>
          <w:rPr>
            <w:noProof/>
            <w:webHidden/>
          </w:rPr>
          <w:t>15</w:t>
        </w:r>
        <w:r>
          <w:rPr>
            <w:noProof/>
            <w:webHidden/>
          </w:rPr>
          <w:fldChar w:fldCharType="end"/>
        </w:r>
        <w:r w:rsidRPr="000746D6">
          <w:rPr>
            <w:rStyle w:val="Lienhypertexte"/>
            <w:noProof/>
          </w:rPr>
          <w:fldChar w:fldCharType="end"/>
        </w:r>
      </w:ins>
    </w:p>
    <w:p w:rsidR="00691100" w:rsidRDefault="00691100">
      <w:pPr>
        <w:pStyle w:val="TM2"/>
        <w:rPr>
          <w:ins w:id="113" w:author="Elisabeth" w:date="2018-09-29T23:07:00Z"/>
          <w:rFonts w:asciiTheme="minorHAnsi" w:eastAsiaTheme="minorEastAsia" w:hAnsiTheme="minorHAnsi" w:cstheme="minorBidi"/>
          <w:b w:val="0"/>
          <w:noProof/>
          <w:lang w:val="pl-PL" w:eastAsia="pl-PL"/>
        </w:rPr>
      </w:pPr>
      <w:ins w:id="11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6.4</w:t>
        </w:r>
        <w:r>
          <w:rPr>
            <w:rFonts w:asciiTheme="minorHAnsi" w:eastAsiaTheme="minorEastAsia" w:hAnsiTheme="minorHAnsi" w:cstheme="minorBidi"/>
            <w:b w:val="0"/>
            <w:noProof/>
            <w:lang w:val="pl-PL" w:eastAsia="pl-PL"/>
          </w:rPr>
          <w:tab/>
        </w:r>
        <w:r w:rsidRPr="000746D6">
          <w:rPr>
            <w:rStyle w:val="Lienhypertexte"/>
            <w:noProof/>
          </w:rPr>
          <w:t>Specification for use</w:t>
        </w:r>
        <w:r>
          <w:rPr>
            <w:noProof/>
            <w:webHidden/>
          </w:rPr>
          <w:tab/>
        </w:r>
        <w:r>
          <w:rPr>
            <w:noProof/>
            <w:webHidden/>
          </w:rPr>
          <w:fldChar w:fldCharType="begin"/>
        </w:r>
        <w:r>
          <w:rPr>
            <w:noProof/>
            <w:webHidden/>
          </w:rPr>
          <w:instrText xml:space="preserve"> PAGEREF _Toc526025814 \h </w:instrText>
        </w:r>
        <w:r>
          <w:rPr>
            <w:noProof/>
            <w:webHidden/>
          </w:rPr>
        </w:r>
      </w:ins>
      <w:r>
        <w:rPr>
          <w:noProof/>
          <w:webHidden/>
        </w:rPr>
        <w:fldChar w:fldCharType="separate"/>
      </w:r>
      <w:ins w:id="115" w:author="Elisabeth" w:date="2018-09-29T23:07:00Z">
        <w:r>
          <w:rPr>
            <w:noProof/>
            <w:webHidden/>
          </w:rPr>
          <w:t>15</w:t>
        </w:r>
        <w:r>
          <w:rPr>
            <w:noProof/>
            <w:webHidden/>
          </w:rPr>
          <w:fldChar w:fldCharType="end"/>
        </w:r>
        <w:r w:rsidRPr="000746D6">
          <w:rPr>
            <w:rStyle w:val="Lienhypertexte"/>
            <w:noProof/>
          </w:rPr>
          <w:fldChar w:fldCharType="end"/>
        </w:r>
      </w:ins>
    </w:p>
    <w:p w:rsidR="00691100" w:rsidRDefault="00691100">
      <w:pPr>
        <w:pStyle w:val="TM2"/>
        <w:rPr>
          <w:ins w:id="116" w:author="Elisabeth" w:date="2018-09-29T23:07:00Z"/>
          <w:rFonts w:asciiTheme="minorHAnsi" w:eastAsiaTheme="minorEastAsia" w:hAnsiTheme="minorHAnsi" w:cstheme="minorBidi"/>
          <w:b w:val="0"/>
          <w:noProof/>
          <w:lang w:val="pl-PL" w:eastAsia="pl-PL"/>
        </w:rPr>
      </w:pPr>
      <w:ins w:id="11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w:t>
        </w:r>
        <w:r>
          <w:rPr>
            <w:rFonts w:asciiTheme="minorHAnsi" w:eastAsiaTheme="minorEastAsia" w:hAnsiTheme="minorHAnsi" w:cstheme="minorBidi"/>
            <w:b w:val="0"/>
            <w:noProof/>
            <w:lang w:val="pl-PL" w:eastAsia="pl-PL"/>
          </w:rPr>
          <w:tab/>
        </w:r>
        <w:r w:rsidRPr="000746D6">
          <w:rPr>
            <w:rStyle w:val="Lienhypertexte"/>
            <w:noProof/>
          </w:rPr>
          <w:t>Principles for allocation of code elements for formerly used country names</w:t>
        </w:r>
        <w:r>
          <w:rPr>
            <w:noProof/>
            <w:webHidden/>
          </w:rPr>
          <w:tab/>
        </w:r>
        <w:r>
          <w:rPr>
            <w:noProof/>
            <w:webHidden/>
          </w:rPr>
          <w:fldChar w:fldCharType="begin"/>
        </w:r>
        <w:r>
          <w:rPr>
            <w:noProof/>
            <w:webHidden/>
          </w:rPr>
          <w:instrText xml:space="preserve"> PAGEREF _Toc526025815 \h </w:instrText>
        </w:r>
        <w:r>
          <w:rPr>
            <w:noProof/>
            <w:webHidden/>
          </w:rPr>
        </w:r>
      </w:ins>
      <w:r>
        <w:rPr>
          <w:noProof/>
          <w:webHidden/>
        </w:rPr>
        <w:fldChar w:fldCharType="separate"/>
      </w:r>
      <w:ins w:id="118" w:author="Elisabeth" w:date="2018-09-29T23:07:00Z">
        <w:r>
          <w:rPr>
            <w:noProof/>
            <w:webHidden/>
          </w:rPr>
          <w:t>15</w:t>
        </w:r>
        <w:r>
          <w:rPr>
            <w:noProof/>
            <w:webHidden/>
          </w:rPr>
          <w:fldChar w:fldCharType="end"/>
        </w:r>
        <w:r w:rsidRPr="000746D6">
          <w:rPr>
            <w:rStyle w:val="Lienhypertexte"/>
            <w:noProof/>
          </w:rPr>
          <w:fldChar w:fldCharType="end"/>
        </w:r>
      </w:ins>
    </w:p>
    <w:p w:rsidR="00691100" w:rsidRDefault="00691100">
      <w:pPr>
        <w:pStyle w:val="TM3"/>
        <w:rPr>
          <w:ins w:id="119" w:author="Elisabeth" w:date="2018-09-29T23:07:00Z"/>
          <w:rFonts w:asciiTheme="minorHAnsi" w:eastAsiaTheme="minorEastAsia" w:hAnsiTheme="minorHAnsi" w:cstheme="minorBidi"/>
          <w:b w:val="0"/>
          <w:noProof/>
          <w:lang w:val="pl-PL" w:eastAsia="pl-PL"/>
        </w:rPr>
      </w:pPr>
      <w:ins w:id="12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6.5.1</w:t>
        </w:r>
        <w:r>
          <w:rPr>
            <w:rFonts w:asciiTheme="minorHAnsi" w:eastAsiaTheme="minorEastAsia" w:hAnsiTheme="minorHAnsi" w:cstheme="minorBidi"/>
            <w:b w:val="0"/>
            <w:noProof/>
            <w:lang w:val="pl-PL" w:eastAsia="pl-PL"/>
          </w:rPr>
          <w:tab/>
        </w:r>
        <w:r w:rsidRPr="000746D6">
          <w:rPr>
            <w:rStyle w:val="Lienhypertexte"/>
            <w:noProof/>
          </w:rPr>
          <w:t>Structure of code elements for formerly used country names</w:t>
        </w:r>
        <w:r w:rsidRPr="000746D6">
          <w:rPr>
            <w:rStyle w:val="Lienhypertexte"/>
            <w:noProof/>
          </w:rPr>
          <w:fldChar w:fldCharType="end"/>
        </w:r>
      </w:ins>
    </w:p>
    <w:p w:rsidR="00691100" w:rsidRDefault="00691100">
      <w:pPr>
        <w:pStyle w:val="TM3"/>
        <w:rPr>
          <w:ins w:id="121" w:author="Elisabeth" w:date="2018-09-29T23:07:00Z"/>
          <w:rFonts w:asciiTheme="minorHAnsi" w:eastAsiaTheme="minorEastAsia" w:hAnsiTheme="minorHAnsi" w:cstheme="minorBidi"/>
          <w:b w:val="0"/>
          <w:noProof/>
          <w:lang w:val="pl-PL" w:eastAsia="pl-PL"/>
        </w:rPr>
      </w:pPr>
      <w:ins w:id="122"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6.5.2</w:t>
        </w:r>
        <w:r>
          <w:rPr>
            <w:rFonts w:asciiTheme="minorHAnsi" w:eastAsiaTheme="minorEastAsia" w:hAnsiTheme="minorHAnsi" w:cstheme="minorBidi"/>
            <w:b w:val="0"/>
            <w:noProof/>
            <w:lang w:val="pl-PL" w:eastAsia="pl-PL"/>
          </w:rPr>
          <w:tab/>
        </w:r>
        <w:r w:rsidRPr="000746D6">
          <w:rPr>
            <w:rStyle w:val="Lienhypertexte"/>
            <w:noProof/>
          </w:rPr>
          <w:t>Change of country name (see 6.2.2)</w:t>
        </w:r>
        <w:r w:rsidRPr="000746D6">
          <w:rPr>
            <w:rStyle w:val="Lienhypertexte"/>
            <w:noProof/>
          </w:rPr>
          <w:fldChar w:fldCharType="end"/>
        </w:r>
      </w:ins>
    </w:p>
    <w:p w:rsidR="00691100" w:rsidRDefault="00691100">
      <w:pPr>
        <w:pStyle w:val="TM3"/>
        <w:rPr>
          <w:ins w:id="123" w:author="Elisabeth" w:date="2018-09-29T23:07:00Z"/>
          <w:rFonts w:asciiTheme="minorHAnsi" w:eastAsiaTheme="minorEastAsia" w:hAnsiTheme="minorHAnsi" w:cstheme="minorBidi"/>
          <w:b w:val="0"/>
          <w:noProof/>
          <w:lang w:val="pl-PL" w:eastAsia="pl-PL"/>
        </w:rPr>
      </w:pPr>
      <w:ins w:id="12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6.5.3</w:t>
        </w:r>
        <w:r>
          <w:rPr>
            <w:rFonts w:asciiTheme="minorHAnsi" w:eastAsiaTheme="minorEastAsia" w:hAnsiTheme="minorHAnsi" w:cstheme="minorBidi"/>
            <w:b w:val="0"/>
            <w:noProof/>
            <w:lang w:val="pl-PL" w:eastAsia="pl-PL"/>
          </w:rPr>
          <w:tab/>
        </w:r>
        <w:r w:rsidRPr="000746D6">
          <w:rPr>
            <w:rStyle w:val="Lienhypertexte"/>
            <w:noProof/>
          </w:rPr>
          <w:t>Division of country (see 6.2.3)</w:t>
        </w:r>
        <w:r w:rsidRPr="000746D6">
          <w:rPr>
            <w:rStyle w:val="Lienhypertexte"/>
            <w:noProof/>
          </w:rPr>
          <w:fldChar w:fldCharType="end"/>
        </w:r>
      </w:ins>
    </w:p>
    <w:p w:rsidR="00691100" w:rsidRDefault="00691100">
      <w:pPr>
        <w:pStyle w:val="TM3"/>
        <w:rPr>
          <w:ins w:id="125" w:author="Elisabeth" w:date="2018-09-29T23:07:00Z"/>
          <w:rFonts w:asciiTheme="minorHAnsi" w:eastAsiaTheme="minorEastAsia" w:hAnsiTheme="minorHAnsi" w:cstheme="minorBidi"/>
          <w:b w:val="0"/>
          <w:noProof/>
          <w:lang w:val="pl-PL" w:eastAsia="pl-PL"/>
        </w:rPr>
      </w:pPr>
      <w:ins w:id="126"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"_Toc526025819"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6.5.4</w:t>
        </w:r>
        <w:r>
          <w:rPr>
            <w:rFonts w:asciiTheme="minorHAnsi" w:eastAsiaTheme="minorEastAsia" w:hAnsiTheme="minorHAnsi" w:cstheme="minorBidi"/>
            <w:b w:val="0"/>
            <w:noProof/>
            <w:lang w:val="pl-PL" w:eastAsia="pl-PL"/>
          </w:rPr>
          <w:tab/>
        </w:r>
        <w:r w:rsidRPr="000746D6">
          <w:rPr>
            <w:rStyle w:val="Lienhypertexte"/>
            <w:noProof/>
          </w:rPr>
          <w:t>Merger of countries (see 6.2.4)</w:t>
        </w:r>
        <w:r w:rsidRPr="000746D6">
          <w:rPr>
            <w:rStyle w:val="Lienhypertexte"/>
            <w:noProof/>
          </w:rPr>
          <w:fldChar w:fldCharType="end"/>
        </w:r>
      </w:ins>
    </w:p>
    <w:p w:rsidR="00691100" w:rsidRDefault="00691100">
      <w:pPr>
        <w:pStyle w:val="TM3"/>
        <w:rPr>
          <w:ins w:id="127" w:author="Elisabeth" w:date="2018-09-29T23:07:00Z"/>
          <w:rFonts w:asciiTheme="minorHAnsi" w:eastAsiaTheme="minorEastAsia" w:hAnsiTheme="minorHAnsi" w:cstheme="minorBidi"/>
          <w:b w:val="0"/>
          <w:noProof/>
          <w:lang w:val="pl-PL" w:eastAsia="pl-PL"/>
        </w:rPr>
      </w:pPr>
      <w:ins w:id="12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6.5.5</w:t>
        </w:r>
        <w:r>
          <w:rPr>
            <w:rFonts w:asciiTheme="minorHAnsi" w:eastAsiaTheme="minorEastAsia" w:hAnsiTheme="minorHAnsi" w:cstheme="minorBidi"/>
            <w:b w:val="0"/>
            <w:noProof/>
            <w:lang w:val="pl-PL" w:eastAsia="pl-PL"/>
          </w:rPr>
          <w:tab/>
        </w:r>
        <w:r w:rsidRPr="000746D6">
          <w:rPr>
            <w:rStyle w:val="Lienhypertexte"/>
            <w:noProof/>
          </w:rPr>
          <w:t>Deletion of country name (see 6.2.5)</w:t>
        </w:r>
        <w:r w:rsidRPr="000746D6">
          <w:rPr>
            <w:rStyle w:val="Lienhypertexte"/>
            <w:noProof/>
          </w:rPr>
          <w:fldChar w:fldCharType="end"/>
        </w:r>
      </w:ins>
    </w:p>
    <w:p w:rsidR="00691100" w:rsidRDefault="00691100">
      <w:pPr>
        <w:pStyle w:val="TM3"/>
        <w:rPr>
          <w:ins w:id="129" w:author="Elisabeth" w:date="2018-09-29T23:07:00Z"/>
          <w:rFonts w:asciiTheme="minorHAnsi" w:eastAsiaTheme="minorEastAsia" w:hAnsiTheme="minorHAnsi" w:cstheme="minorBidi"/>
          <w:b w:val="0"/>
          <w:noProof/>
          <w:lang w:val="pl-PL" w:eastAsia="pl-PL"/>
        </w:rPr>
      </w:pPr>
      <w:ins w:id="13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6.5.6</w:t>
        </w:r>
        <w:r>
          <w:rPr>
            <w:rFonts w:asciiTheme="minorHAnsi" w:eastAsiaTheme="minorEastAsia" w:hAnsiTheme="minorHAnsi" w:cstheme="minorBidi"/>
            <w:b w:val="0"/>
            <w:noProof/>
            <w:lang w:val="pl-PL" w:eastAsia="pl-PL"/>
          </w:rPr>
          <w:tab/>
        </w:r>
        <w:r w:rsidRPr="000746D6">
          <w:rPr>
            <w:rStyle w:val="Lienhypertexte"/>
            <w:noProof/>
            <w:lang w:val="en-US"/>
          </w:rPr>
          <w:t>Change of country name (only alpha-3 code element affected)</w:t>
        </w:r>
        <w:r w:rsidRPr="000746D6">
          <w:rPr>
            <w:rStyle w:val="Lienhypertexte"/>
            <w:noProof/>
          </w:rPr>
          <w:fldChar w:fldCharType="end"/>
        </w:r>
      </w:ins>
    </w:p>
    <w:p w:rsidR="00691100" w:rsidRDefault="00691100">
      <w:pPr>
        <w:pStyle w:val="TM2"/>
        <w:rPr>
          <w:ins w:id="131" w:author="Elisabeth" w:date="2018-09-29T23:07:00Z"/>
          <w:rFonts w:asciiTheme="minorHAnsi" w:eastAsiaTheme="minorEastAsia" w:hAnsiTheme="minorHAnsi" w:cstheme="minorBidi"/>
          <w:b w:val="0"/>
          <w:noProof/>
          <w:lang w:val="pl-PL" w:eastAsia="pl-PL"/>
        </w:rPr>
      </w:pPr>
      <w:ins w:id="132"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6.6</w:t>
        </w:r>
        <w:r>
          <w:rPr>
            <w:rFonts w:asciiTheme="minorHAnsi" w:eastAsiaTheme="minorEastAsia" w:hAnsiTheme="minorHAnsi" w:cstheme="minorBidi"/>
            <w:b w:val="0"/>
            <w:noProof/>
            <w:lang w:val="pl-PL" w:eastAsia="pl-PL"/>
          </w:rPr>
          <w:tab/>
        </w:r>
        <w:r w:rsidRPr="000746D6">
          <w:rPr>
            <w:rStyle w:val="Lienhypertexte"/>
            <w:noProof/>
          </w:rPr>
          <w:t>List of formerly used country names</w:t>
        </w:r>
        <w:r>
          <w:rPr>
            <w:noProof/>
            <w:webHidden/>
          </w:rPr>
          <w:tab/>
        </w:r>
        <w:r>
          <w:rPr>
            <w:noProof/>
            <w:webHidden/>
          </w:rPr>
          <w:fldChar w:fldCharType="begin"/>
        </w:r>
        <w:r>
          <w:rPr>
            <w:noProof/>
            <w:webHidden/>
          </w:rPr>
          <w:instrText xml:space="preserve"> PAGEREF _Toc526025822 \h </w:instrText>
        </w:r>
        <w:r>
          <w:rPr>
            <w:noProof/>
            <w:webHidden/>
          </w:rPr>
        </w:r>
      </w:ins>
      <w:r>
        <w:rPr>
          <w:noProof/>
          <w:webHidden/>
        </w:rPr>
        <w:fldChar w:fldCharType="separate"/>
      </w:r>
      <w:ins w:id="133" w:author="Elisabeth" w:date="2018-09-29T23:07:00Z">
        <w:r>
          <w:rPr>
            <w:noProof/>
            <w:webHidden/>
          </w:rPr>
          <w:t>16</w:t>
        </w:r>
        <w:r>
          <w:rPr>
            <w:noProof/>
            <w:webHidden/>
          </w:rPr>
          <w:fldChar w:fldCharType="end"/>
        </w:r>
        <w:r w:rsidRPr="000746D6">
          <w:rPr>
            <w:rStyle w:val="Lienhypertexte"/>
            <w:noProof/>
          </w:rPr>
          <w:fldChar w:fldCharType="end"/>
        </w:r>
      </w:ins>
    </w:p>
    <w:p w:rsidR="00691100" w:rsidRDefault="00691100">
      <w:pPr>
        <w:pStyle w:val="TM1"/>
        <w:rPr>
          <w:ins w:id="134" w:author="Elisabeth" w:date="2018-09-29T23:07:00Z"/>
          <w:rFonts w:asciiTheme="minorHAnsi" w:eastAsiaTheme="minorEastAsia" w:hAnsiTheme="minorHAnsi" w:cstheme="minorBidi"/>
          <w:b w:val="0"/>
          <w:noProof/>
          <w:lang w:val="pl-PL" w:eastAsia="pl-PL"/>
        </w:rPr>
      </w:pPr>
      <w:ins w:id="13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"_Toc526025823"</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w:t>
        </w:r>
        <w:r>
          <w:rPr>
            <w:rFonts w:asciiTheme="minorHAnsi" w:eastAsiaTheme="minorEastAsia" w:hAnsiTheme="minorHAnsi" w:cstheme="minorBidi"/>
            <w:b w:val="0"/>
            <w:noProof/>
            <w:lang w:val="pl-PL" w:eastAsia="pl-PL"/>
          </w:rPr>
          <w:tab/>
        </w:r>
        <w:r w:rsidRPr="000746D6">
          <w:rPr>
            <w:rStyle w:val="Lienhypertexte"/>
            <w:noProof/>
          </w:rPr>
          <w:t>Maintenance</w:t>
        </w:r>
        <w:r>
          <w:rPr>
            <w:noProof/>
            <w:webHidden/>
          </w:rPr>
          <w:tab/>
        </w:r>
        <w:r>
          <w:rPr>
            <w:noProof/>
            <w:webHidden/>
          </w:rPr>
          <w:fldChar w:fldCharType="begin"/>
        </w:r>
        <w:r>
          <w:rPr>
            <w:noProof/>
            <w:webHidden/>
          </w:rPr>
          <w:instrText xml:space="preserve"> PAGEREF _Toc526025823 \h </w:instrText>
        </w:r>
        <w:r>
          <w:rPr>
            <w:noProof/>
            <w:webHidden/>
          </w:rPr>
        </w:r>
      </w:ins>
      <w:r>
        <w:rPr>
          <w:noProof/>
          <w:webHidden/>
        </w:rPr>
        <w:fldChar w:fldCharType="separate"/>
      </w:r>
      <w:ins w:id="136" w:author="Elisabeth" w:date="2018-09-29T23:07:00Z">
        <w:r>
          <w:rPr>
            <w:noProof/>
            <w:webHidden/>
          </w:rPr>
          <w:t>17</w:t>
        </w:r>
        <w:r>
          <w:rPr>
            <w:noProof/>
            <w:webHidden/>
          </w:rPr>
          <w:fldChar w:fldCharType="end"/>
        </w:r>
        <w:r w:rsidRPr="000746D6">
          <w:rPr>
            <w:rStyle w:val="Lienhypertexte"/>
            <w:noProof/>
          </w:rPr>
          <w:fldChar w:fldCharType="end"/>
        </w:r>
      </w:ins>
    </w:p>
    <w:p w:rsidR="00691100" w:rsidRDefault="00691100">
      <w:pPr>
        <w:pStyle w:val="TM2"/>
        <w:rPr>
          <w:ins w:id="137" w:author="Elisabeth" w:date="2018-09-29T23:07:00Z"/>
          <w:rFonts w:asciiTheme="minorHAnsi" w:eastAsiaTheme="minorEastAsia" w:hAnsiTheme="minorHAnsi" w:cstheme="minorBidi"/>
          <w:b w:val="0"/>
          <w:noProof/>
          <w:lang w:val="pl-PL" w:eastAsia="pl-PL"/>
        </w:rPr>
      </w:pPr>
      <w:ins w:id="13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7.1</w:t>
        </w:r>
        <w:r>
          <w:rPr>
            <w:rFonts w:asciiTheme="minorHAnsi" w:eastAsiaTheme="minorEastAsia" w:hAnsiTheme="minorHAnsi" w:cstheme="minorBidi"/>
            <w:b w:val="0"/>
            <w:noProof/>
            <w:lang w:val="pl-PL" w:eastAsia="pl-PL"/>
          </w:rPr>
          <w:tab/>
        </w:r>
        <w:r w:rsidRPr="000746D6">
          <w:rPr>
            <w:rStyle w:val="Lienhypertexte"/>
            <w:noProof/>
            <w:spacing w:val="-2"/>
          </w:rPr>
          <w:t>Maintenance Agency (ISO 3166/MA</w:t>
        </w:r>
        <w:r w:rsidRPr="000746D6">
          <w:rPr>
            <w:rStyle w:val="Lienhypertexte"/>
            <w:noProof/>
          </w:rPr>
          <w:t>)</w:t>
        </w:r>
        <w:r>
          <w:rPr>
            <w:noProof/>
            <w:webHidden/>
          </w:rPr>
          <w:tab/>
        </w:r>
        <w:r>
          <w:rPr>
            <w:noProof/>
            <w:webHidden/>
          </w:rPr>
          <w:fldChar w:fldCharType="begin"/>
        </w:r>
        <w:r>
          <w:rPr>
            <w:noProof/>
            <w:webHidden/>
          </w:rPr>
          <w:instrText xml:space="preserve"> PAGEREF _Toc526025824 \h </w:instrText>
        </w:r>
        <w:r>
          <w:rPr>
            <w:noProof/>
            <w:webHidden/>
          </w:rPr>
        </w:r>
      </w:ins>
      <w:r>
        <w:rPr>
          <w:noProof/>
          <w:webHidden/>
        </w:rPr>
        <w:fldChar w:fldCharType="separate"/>
      </w:r>
      <w:ins w:id="139" w:author="Elisabeth" w:date="2018-09-29T23:07:00Z">
        <w:r>
          <w:rPr>
            <w:noProof/>
            <w:webHidden/>
          </w:rPr>
          <w:t>17</w:t>
        </w:r>
        <w:r>
          <w:rPr>
            <w:noProof/>
            <w:webHidden/>
          </w:rPr>
          <w:fldChar w:fldCharType="end"/>
        </w:r>
        <w:r w:rsidRPr="000746D6">
          <w:rPr>
            <w:rStyle w:val="Lienhypertexte"/>
            <w:noProof/>
          </w:rPr>
          <w:fldChar w:fldCharType="end"/>
        </w:r>
      </w:ins>
    </w:p>
    <w:p w:rsidR="00691100" w:rsidRDefault="00691100">
      <w:pPr>
        <w:pStyle w:val="TM2"/>
        <w:rPr>
          <w:ins w:id="140" w:author="Elisabeth" w:date="2018-09-29T23:07:00Z"/>
          <w:rFonts w:asciiTheme="minorHAnsi" w:eastAsiaTheme="minorEastAsia" w:hAnsiTheme="minorHAnsi" w:cstheme="minorBidi"/>
          <w:b w:val="0"/>
          <w:noProof/>
          <w:lang w:val="pl-PL" w:eastAsia="pl-PL"/>
        </w:rPr>
      </w:pPr>
      <w:ins w:id="14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7.2</w:t>
        </w:r>
        <w:r>
          <w:rPr>
            <w:rFonts w:asciiTheme="minorHAnsi" w:eastAsiaTheme="minorEastAsia" w:hAnsiTheme="minorHAnsi" w:cstheme="minorBidi"/>
            <w:b w:val="0"/>
            <w:noProof/>
            <w:lang w:val="pl-PL" w:eastAsia="pl-PL"/>
          </w:rPr>
          <w:tab/>
        </w:r>
        <w:r w:rsidRPr="000746D6">
          <w:rPr>
            <w:rStyle w:val="Lienhypertexte"/>
            <w:noProof/>
            <w:spacing w:val="-2"/>
          </w:rPr>
          <w:t>Addition to the list of country names</w:t>
        </w:r>
        <w:r>
          <w:rPr>
            <w:noProof/>
            <w:webHidden/>
          </w:rPr>
          <w:tab/>
        </w:r>
        <w:r>
          <w:rPr>
            <w:noProof/>
            <w:webHidden/>
          </w:rPr>
          <w:fldChar w:fldCharType="begin"/>
        </w:r>
        <w:r>
          <w:rPr>
            <w:noProof/>
            <w:webHidden/>
          </w:rPr>
          <w:instrText xml:space="preserve"> PAGEREF _Toc526025825 \h </w:instrText>
        </w:r>
        <w:r>
          <w:rPr>
            <w:noProof/>
            <w:webHidden/>
          </w:rPr>
        </w:r>
      </w:ins>
      <w:r>
        <w:rPr>
          <w:noProof/>
          <w:webHidden/>
        </w:rPr>
        <w:fldChar w:fldCharType="separate"/>
      </w:r>
      <w:ins w:id="142" w:author="Elisabeth" w:date="2018-09-29T23:07:00Z">
        <w:r>
          <w:rPr>
            <w:noProof/>
            <w:webHidden/>
          </w:rPr>
          <w:t>17</w:t>
        </w:r>
        <w:r>
          <w:rPr>
            <w:noProof/>
            <w:webHidden/>
          </w:rPr>
          <w:fldChar w:fldCharType="end"/>
        </w:r>
        <w:r w:rsidRPr="000746D6">
          <w:rPr>
            <w:rStyle w:val="Lienhypertexte"/>
            <w:noProof/>
          </w:rPr>
          <w:fldChar w:fldCharType="end"/>
        </w:r>
      </w:ins>
    </w:p>
    <w:p w:rsidR="00691100" w:rsidRDefault="00691100">
      <w:pPr>
        <w:pStyle w:val="TM2"/>
        <w:rPr>
          <w:ins w:id="143" w:author="Elisabeth" w:date="2018-09-29T23:07:00Z"/>
          <w:rFonts w:asciiTheme="minorHAnsi" w:eastAsiaTheme="minorEastAsia" w:hAnsiTheme="minorHAnsi" w:cstheme="minorBidi"/>
          <w:b w:val="0"/>
          <w:noProof/>
          <w:lang w:val="pl-PL" w:eastAsia="pl-PL"/>
        </w:rPr>
      </w:pPr>
      <w:ins w:id="14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spacing w:val="-2"/>
          </w:rPr>
          <w:t>7.3</w:t>
        </w:r>
        <w:r>
          <w:rPr>
            <w:rFonts w:asciiTheme="minorHAnsi" w:eastAsiaTheme="minorEastAsia" w:hAnsiTheme="minorHAnsi" w:cstheme="minorBidi"/>
            <w:b w:val="0"/>
            <w:noProof/>
            <w:lang w:val="pl-PL" w:eastAsia="pl-PL"/>
          </w:rPr>
          <w:tab/>
        </w:r>
        <w:r w:rsidRPr="000746D6">
          <w:rPr>
            <w:rStyle w:val="Lienhypertexte"/>
            <w:noProof/>
            <w:spacing w:val="-2"/>
          </w:rPr>
          <w:t>Deletion from the list of country names</w:t>
        </w:r>
        <w:r>
          <w:rPr>
            <w:noProof/>
            <w:webHidden/>
          </w:rPr>
          <w:tab/>
        </w:r>
        <w:r>
          <w:rPr>
            <w:noProof/>
            <w:webHidden/>
          </w:rPr>
          <w:fldChar w:fldCharType="begin"/>
        </w:r>
        <w:r>
          <w:rPr>
            <w:noProof/>
            <w:webHidden/>
          </w:rPr>
          <w:instrText xml:space="preserve"> PAGEREF _Toc526025826 \h </w:instrText>
        </w:r>
        <w:r>
          <w:rPr>
            <w:noProof/>
            <w:webHidden/>
          </w:rPr>
        </w:r>
      </w:ins>
      <w:r>
        <w:rPr>
          <w:noProof/>
          <w:webHidden/>
        </w:rPr>
        <w:fldChar w:fldCharType="separate"/>
      </w:r>
      <w:ins w:id="145" w:author="Elisabeth" w:date="2018-09-29T23:07:00Z">
        <w:r>
          <w:rPr>
            <w:noProof/>
            <w:webHidden/>
          </w:rPr>
          <w:t>17</w:t>
        </w:r>
        <w:r>
          <w:rPr>
            <w:noProof/>
            <w:webHidden/>
          </w:rPr>
          <w:fldChar w:fldCharType="end"/>
        </w:r>
        <w:r w:rsidRPr="000746D6">
          <w:rPr>
            <w:rStyle w:val="Lienhypertexte"/>
            <w:noProof/>
          </w:rPr>
          <w:fldChar w:fldCharType="end"/>
        </w:r>
      </w:ins>
    </w:p>
    <w:p w:rsidR="00691100" w:rsidRDefault="00691100">
      <w:pPr>
        <w:pStyle w:val="TM2"/>
        <w:rPr>
          <w:ins w:id="146" w:author="Elisabeth" w:date="2018-09-29T23:07:00Z"/>
          <w:rFonts w:asciiTheme="minorHAnsi" w:eastAsiaTheme="minorEastAsia" w:hAnsiTheme="minorHAnsi" w:cstheme="minorBidi"/>
          <w:b w:val="0"/>
          <w:noProof/>
          <w:lang w:val="pl-PL" w:eastAsia="pl-PL"/>
        </w:rPr>
      </w:pPr>
      <w:ins w:id="14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7.4</w:t>
        </w:r>
        <w:r>
          <w:rPr>
            <w:rFonts w:asciiTheme="minorHAnsi" w:eastAsiaTheme="minorEastAsia" w:hAnsiTheme="minorHAnsi" w:cstheme="minorBidi"/>
            <w:b w:val="0"/>
            <w:noProof/>
            <w:lang w:val="pl-PL" w:eastAsia="pl-PL"/>
          </w:rPr>
          <w:tab/>
        </w:r>
        <w:r w:rsidRPr="000746D6">
          <w:rPr>
            <w:rStyle w:val="Lienhypertexte"/>
            <w:noProof/>
            <w:spacing w:val="-2"/>
          </w:rPr>
          <w:t>Alteration to country names or code elements</w:t>
        </w:r>
        <w:r>
          <w:rPr>
            <w:noProof/>
            <w:webHidden/>
          </w:rPr>
          <w:tab/>
        </w:r>
        <w:r>
          <w:rPr>
            <w:noProof/>
            <w:webHidden/>
          </w:rPr>
          <w:fldChar w:fldCharType="begin"/>
        </w:r>
        <w:r>
          <w:rPr>
            <w:noProof/>
            <w:webHidden/>
          </w:rPr>
          <w:instrText xml:space="preserve"> PAGEREF _Toc526025827 \h </w:instrText>
        </w:r>
        <w:r>
          <w:rPr>
            <w:noProof/>
            <w:webHidden/>
          </w:rPr>
        </w:r>
      </w:ins>
      <w:r>
        <w:rPr>
          <w:noProof/>
          <w:webHidden/>
        </w:rPr>
        <w:fldChar w:fldCharType="separate"/>
      </w:r>
      <w:ins w:id="148" w:author="Elisabeth" w:date="2018-09-29T23:07:00Z">
        <w:r>
          <w:rPr>
            <w:noProof/>
            <w:webHidden/>
          </w:rPr>
          <w:t>17</w:t>
        </w:r>
        <w:r>
          <w:rPr>
            <w:noProof/>
            <w:webHidden/>
          </w:rPr>
          <w:fldChar w:fldCharType="end"/>
        </w:r>
        <w:r w:rsidRPr="000746D6">
          <w:rPr>
            <w:rStyle w:val="Lienhypertexte"/>
            <w:noProof/>
          </w:rPr>
          <w:fldChar w:fldCharType="end"/>
        </w:r>
      </w:ins>
    </w:p>
    <w:p w:rsidR="00691100" w:rsidRDefault="00691100">
      <w:pPr>
        <w:pStyle w:val="TM2"/>
        <w:rPr>
          <w:ins w:id="149" w:author="Elisabeth" w:date="2018-09-29T23:07:00Z"/>
          <w:rFonts w:asciiTheme="minorHAnsi" w:eastAsiaTheme="minorEastAsia" w:hAnsiTheme="minorHAnsi" w:cstheme="minorBidi"/>
          <w:b w:val="0"/>
          <w:noProof/>
          <w:lang w:val="pl-PL" w:eastAsia="pl-PL"/>
        </w:rPr>
      </w:pPr>
      <w:ins w:id="15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w:t>
        </w:r>
        <w:r>
          <w:rPr>
            <w:rFonts w:asciiTheme="minorHAnsi" w:eastAsiaTheme="minorEastAsia" w:hAnsiTheme="minorHAnsi" w:cstheme="minorBidi"/>
            <w:b w:val="0"/>
            <w:noProof/>
            <w:lang w:val="pl-PL" w:eastAsia="pl-PL"/>
          </w:rPr>
          <w:tab/>
        </w:r>
        <w:r w:rsidRPr="000746D6">
          <w:rPr>
            <w:rStyle w:val="Lienhypertexte"/>
            <w:noProof/>
            <w:spacing w:val="-2"/>
          </w:rPr>
          <w:t>Reservation of country code elements</w:t>
        </w:r>
        <w:r>
          <w:rPr>
            <w:noProof/>
            <w:webHidden/>
          </w:rPr>
          <w:tab/>
        </w:r>
        <w:r>
          <w:rPr>
            <w:noProof/>
            <w:webHidden/>
          </w:rPr>
          <w:fldChar w:fldCharType="begin"/>
        </w:r>
        <w:r>
          <w:rPr>
            <w:noProof/>
            <w:webHidden/>
          </w:rPr>
          <w:instrText xml:space="preserve"> PAGEREF _Toc526025828 \h </w:instrText>
        </w:r>
        <w:r>
          <w:rPr>
            <w:noProof/>
            <w:webHidden/>
          </w:rPr>
        </w:r>
      </w:ins>
      <w:r>
        <w:rPr>
          <w:noProof/>
          <w:webHidden/>
        </w:rPr>
        <w:fldChar w:fldCharType="separate"/>
      </w:r>
      <w:ins w:id="151" w:author="Elisabeth" w:date="2018-09-29T23:07:00Z">
        <w:r>
          <w:rPr>
            <w:noProof/>
            <w:webHidden/>
          </w:rPr>
          <w:t>18</w:t>
        </w:r>
        <w:r>
          <w:rPr>
            <w:noProof/>
            <w:webHidden/>
          </w:rPr>
          <w:fldChar w:fldCharType="end"/>
        </w:r>
        <w:r w:rsidRPr="000746D6">
          <w:rPr>
            <w:rStyle w:val="Lienhypertexte"/>
            <w:noProof/>
          </w:rPr>
          <w:fldChar w:fldCharType="end"/>
        </w:r>
      </w:ins>
    </w:p>
    <w:p w:rsidR="00691100" w:rsidRDefault="00691100">
      <w:pPr>
        <w:pStyle w:val="TM3"/>
        <w:rPr>
          <w:ins w:id="152" w:author="Elisabeth" w:date="2018-09-29T23:07:00Z"/>
          <w:rFonts w:asciiTheme="minorHAnsi" w:eastAsiaTheme="minorEastAsia" w:hAnsiTheme="minorHAnsi" w:cstheme="minorBidi"/>
          <w:b w:val="0"/>
          <w:noProof/>
          <w:lang w:val="pl-PL" w:eastAsia="pl-PL"/>
        </w:rPr>
      </w:pPr>
      <w:ins w:id="15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"_Toc526025829"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7.5.1</w:t>
        </w:r>
        <w:r>
          <w:rPr>
            <w:rFonts w:asciiTheme="minorHAnsi" w:eastAsiaTheme="minorEastAsia" w:hAnsiTheme="minorHAnsi" w:cstheme="minorBidi"/>
            <w:b w:val="0"/>
            <w:noProof/>
            <w:lang w:val="pl-PL" w:eastAsia="pl-PL"/>
          </w:rPr>
          <w:tab/>
        </w:r>
        <w:r w:rsidRPr="000746D6">
          <w:rPr>
            <w:rStyle w:val="Lienhypertexte"/>
            <w:noProof/>
          </w:rPr>
          <w:t>Introduction</w:t>
        </w:r>
        <w:r w:rsidRPr="000746D6">
          <w:rPr>
            <w:rStyle w:val="Lienhypertexte"/>
            <w:noProof/>
          </w:rPr>
          <w:fldChar w:fldCharType="end"/>
        </w:r>
      </w:ins>
    </w:p>
    <w:p w:rsidR="00691100" w:rsidRDefault="00691100">
      <w:pPr>
        <w:pStyle w:val="TM3"/>
        <w:rPr>
          <w:ins w:id="154" w:author="Elisabeth" w:date="2018-09-29T23:07:00Z"/>
          <w:rFonts w:asciiTheme="minorHAnsi" w:eastAsiaTheme="minorEastAsia" w:hAnsiTheme="minorHAnsi" w:cstheme="minorBidi"/>
          <w:b w:val="0"/>
          <w:noProof/>
          <w:lang w:val="pl-PL" w:eastAsia="pl-PL"/>
        </w:rPr>
      </w:pPr>
      <w:ins w:id="15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7.5.2</w:t>
        </w:r>
        <w:r>
          <w:rPr>
            <w:rFonts w:asciiTheme="minorHAnsi" w:eastAsiaTheme="minorEastAsia" w:hAnsiTheme="minorHAnsi" w:cstheme="minorBidi"/>
            <w:b w:val="0"/>
            <w:noProof/>
            <w:lang w:val="pl-PL" w:eastAsia="pl-PL"/>
          </w:rPr>
          <w:tab/>
        </w:r>
        <w:r w:rsidRPr="000746D6">
          <w:rPr>
            <w:rStyle w:val="Lienhypertexte"/>
            <w:noProof/>
          </w:rPr>
          <w:t>Period of non-allocation</w:t>
        </w:r>
        <w:r w:rsidRPr="000746D6">
          <w:rPr>
            <w:rStyle w:val="Lienhypertexte"/>
            <w:noProof/>
          </w:rPr>
          <w:fldChar w:fldCharType="end"/>
        </w:r>
      </w:ins>
    </w:p>
    <w:p w:rsidR="00691100" w:rsidRDefault="00691100">
      <w:pPr>
        <w:pStyle w:val="TM3"/>
        <w:rPr>
          <w:ins w:id="156" w:author="Elisabeth" w:date="2018-09-29T23:07:00Z"/>
          <w:rFonts w:asciiTheme="minorHAnsi" w:eastAsiaTheme="minorEastAsia" w:hAnsiTheme="minorHAnsi" w:cstheme="minorBidi"/>
          <w:b w:val="0"/>
          <w:noProof/>
          <w:lang w:val="pl-PL" w:eastAsia="pl-PL"/>
        </w:rPr>
      </w:pPr>
      <w:ins w:id="15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7.5.3</w:t>
        </w:r>
        <w:r>
          <w:rPr>
            <w:rFonts w:asciiTheme="minorHAnsi" w:eastAsiaTheme="minorEastAsia" w:hAnsiTheme="minorHAnsi" w:cstheme="minorBidi"/>
            <w:b w:val="0"/>
            <w:noProof/>
            <w:lang w:val="pl-PL" w:eastAsia="pl-PL"/>
          </w:rPr>
          <w:tab/>
        </w:r>
        <w:r w:rsidRPr="000746D6">
          <w:rPr>
            <w:rStyle w:val="Lienhypertexte"/>
            <w:noProof/>
          </w:rPr>
          <w:t>Period of non-use</w:t>
        </w:r>
        <w:r w:rsidRPr="000746D6">
          <w:rPr>
            <w:rStyle w:val="Lienhypertexte"/>
            <w:noProof/>
          </w:rPr>
          <w:fldChar w:fldCharType="end"/>
        </w:r>
      </w:ins>
    </w:p>
    <w:p w:rsidR="00691100" w:rsidRDefault="00691100">
      <w:pPr>
        <w:pStyle w:val="TM3"/>
        <w:rPr>
          <w:ins w:id="158" w:author="Elisabeth" w:date="2018-09-29T23:07:00Z"/>
          <w:rFonts w:asciiTheme="minorHAnsi" w:eastAsiaTheme="minorEastAsia" w:hAnsiTheme="minorHAnsi" w:cstheme="minorBidi"/>
          <w:b w:val="0"/>
          <w:noProof/>
          <w:lang w:val="pl-PL" w:eastAsia="pl-PL"/>
        </w:rPr>
      </w:pPr>
      <w:ins w:id="159"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7.5.4</w:t>
        </w:r>
        <w:r>
          <w:rPr>
            <w:rFonts w:asciiTheme="minorHAnsi" w:eastAsiaTheme="minorEastAsia" w:hAnsiTheme="minorHAnsi" w:cstheme="minorBidi"/>
            <w:b w:val="0"/>
            <w:noProof/>
            <w:lang w:val="pl-PL" w:eastAsia="pl-PL"/>
          </w:rPr>
          <w:tab/>
        </w:r>
        <w:r w:rsidRPr="000746D6">
          <w:rPr>
            <w:rStyle w:val="Lienhypertexte"/>
            <w:noProof/>
          </w:rPr>
          <w:t>Exceptional reserved code elements</w:t>
        </w:r>
        <w:r w:rsidRPr="000746D6">
          <w:rPr>
            <w:rStyle w:val="Lienhypertexte"/>
            <w:noProof/>
          </w:rPr>
          <w:fldChar w:fldCharType="end"/>
        </w:r>
      </w:ins>
    </w:p>
    <w:p w:rsidR="00691100" w:rsidRDefault="00691100">
      <w:pPr>
        <w:pStyle w:val="TM3"/>
        <w:rPr>
          <w:ins w:id="160" w:author="Elisabeth" w:date="2018-09-29T23:07:00Z"/>
          <w:rFonts w:asciiTheme="minorHAnsi" w:eastAsiaTheme="minorEastAsia" w:hAnsiTheme="minorHAnsi" w:cstheme="minorBidi"/>
          <w:b w:val="0"/>
          <w:noProof/>
          <w:lang w:val="pl-PL" w:eastAsia="pl-PL"/>
        </w:rPr>
      </w:pPr>
      <w:ins w:id="16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"_Toc526025833"</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7.5.5</w:t>
        </w:r>
        <w:r>
          <w:rPr>
            <w:rFonts w:asciiTheme="minorHAnsi" w:eastAsiaTheme="minorEastAsia" w:hAnsiTheme="minorHAnsi" w:cstheme="minorBidi"/>
            <w:b w:val="0"/>
            <w:noProof/>
            <w:lang w:val="pl-PL" w:eastAsia="pl-PL"/>
          </w:rPr>
          <w:tab/>
        </w:r>
        <w:r w:rsidRPr="000746D6">
          <w:rPr>
            <w:rStyle w:val="Lienhypertexte"/>
            <w:noProof/>
          </w:rPr>
          <w:t>Reallocation</w:t>
        </w:r>
        <w:r w:rsidRPr="000746D6">
          <w:rPr>
            <w:rStyle w:val="Lienhypertexte"/>
            <w:noProof/>
          </w:rPr>
          <w:fldChar w:fldCharType="end"/>
        </w:r>
      </w:ins>
    </w:p>
    <w:p w:rsidR="00691100" w:rsidRDefault="00691100">
      <w:pPr>
        <w:pStyle w:val="TM3"/>
        <w:rPr>
          <w:ins w:id="162" w:author="Elisabeth" w:date="2018-09-29T23:07:00Z"/>
          <w:rFonts w:asciiTheme="minorHAnsi" w:eastAsiaTheme="minorEastAsia" w:hAnsiTheme="minorHAnsi" w:cstheme="minorBidi"/>
          <w:b w:val="0"/>
          <w:noProof/>
          <w:lang w:val="pl-PL" w:eastAsia="pl-PL"/>
        </w:rPr>
      </w:pPr>
      <w:ins w:id="16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"_Toc526025834"</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7.5.6</w:t>
        </w:r>
        <w:r>
          <w:rPr>
            <w:rFonts w:asciiTheme="minorHAnsi" w:eastAsiaTheme="minorEastAsia" w:hAnsiTheme="minorHAnsi" w:cstheme="minorBidi"/>
            <w:b w:val="0"/>
            <w:noProof/>
            <w:lang w:val="pl-PL" w:eastAsia="pl-PL"/>
          </w:rPr>
          <w:tab/>
        </w:r>
        <w:r w:rsidRPr="000746D6">
          <w:rPr>
            <w:rStyle w:val="Lienhypertexte"/>
            <w:noProof/>
          </w:rPr>
          <w:t>List of reserved code elements</w:t>
        </w:r>
        <w:r w:rsidRPr="000746D6">
          <w:rPr>
            <w:rStyle w:val="Lienhypertexte"/>
            <w:noProof/>
          </w:rPr>
          <w:fldChar w:fldCharType="end"/>
        </w:r>
      </w:ins>
    </w:p>
    <w:p w:rsidR="00691100" w:rsidRDefault="00691100">
      <w:pPr>
        <w:pStyle w:val="TM2"/>
        <w:rPr>
          <w:ins w:id="164" w:author="Elisabeth" w:date="2018-09-29T23:07:00Z"/>
          <w:rFonts w:asciiTheme="minorHAnsi" w:eastAsiaTheme="minorEastAsia" w:hAnsiTheme="minorHAnsi" w:cstheme="minorBidi"/>
          <w:b w:val="0"/>
          <w:noProof/>
          <w:lang w:val="pl-PL" w:eastAsia="pl-PL"/>
        </w:rPr>
      </w:pPr>
      <w:ins w:id="165"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"_Toc526025835"</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7.6</w:t>
        </w:r>
        <w:r>
          <w:rPr>
            <w:rFonts w:asciiTheme="minorHAnsi" w:eastAsiaTheme="minorEastAsia" w:hAnsiTheme="minorHAnsi" w:cstheme="minorBidi"/>
            <w:b w:val="0"/>
            <w:noProof/>
            <w:lang w:val="pl-PL" w:eastAsia="pl-PL"/>
          </w:rPr>
          <w:tab/>
        </w:r>
        <w:r w:rsidRPr="000746D6">
          <w:rPr>
            <w:rStyle w:val="Lienhypertexte"/>
            <w:noProof/>
          </w:rPr>
          <w:t xml:space="preserve">Advice regarding use of </w:t>
        </w:r>
        <w:r w:rsidRPr="000746D6">
          <w:rPr>
            <w:rStyle w:val="Lienhypertexte"/>
            <w:noProof/>
            <w:spacing w:val="-2"/>
          </w:rPr>
          <w:t>country code elements</w:t>
        </w:r>
        <w:r>
          <w:rPr>
            <w:noProof/>
            <w:webHidden/>
          </w:rPr>
          <w:tab/>
        </w:r>
        <w:r>
          <w:rPr>
            <w:noProof/>
            <w:webHidden/>
          </w:rPr>
          <w:fldChar w:fldCharType="begin"/>
        </w:r>
        <w:r>
          <w:rPr>
            <w:noProof/>
            <w:webHidden/>
          </w:rPr>
          <w:instrText xml:space="preserve"> PAGEREF _Toc526025835 \h </w:instrText>
        </w:r>
        <w:r>
          <w:rPr>
            <w:noProof/>
            <w:webHidden/>
          </w:rPr>
        </w:r>
      </w:ins>
      <w:r>
        <w:rPr>
          <w:noProof/>
          <w:webHidden/>
        </w:rPr>
        <w:fldChar w:fldCharType="separate"/>
      </w:r>
      <w:ins w:id="166" w:author="Elisabeth" w:date="2018-09-29T23:07:00Z">
        <w:r>
          <w:rPr>
            <w:noProof/>
            <w:webHidden/>
          </w:rPr>
          <w:t>18</w:t>
        </w:r>
        <w:r>
          <w:rPr>
            <w:noProof/>
            <w:webHidden/>
          </w:rPr>
          <w:fldChar w:fldCharType="end"/>
        </w:r>
        <w:r w:rsidRPr="000746D6">
          <w:rPr>
            <w:rStyle w:val="Lienhypertexte"/>
            <w:noProof/>
          </w:rPr>
          <w:fldChar w:fldCharType="end"/>
        </w:r>
      </w:ins>
    </w:p>
    <w:p w:rsidR="00691100" w:rsidRDefault="00691100">
      <w:pPr>
        <w:pStyle w:val="TM2"/>
        <w:rPr>
          <w:ins w:id="167" w:author="Elisabeth" w:date="2018-09-29T23:07:00Z"/>
          <w:rFonts w:asciiTheme="minorHAnsi" w:eastAsiaTheme="minorEastAsia" w:hAnsiTheme="minorHAnsi" w:cstheme="minorBidi"/>
          <w:b w:val="0"/>
          <w:noProof/>
          <w:lang w:val="pl-PL" w:eastAsia="pl-PL"/>
        </w:rPr>
      </w:pPr>
      <w:ins w:id="168"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"_Toc526025836"</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7.7</w:t>
        </w:r>
        <w:r>
          <w:rPr>
            <w:rFonts w:asciiTheme="minorHAnsi" w:eastAsiaTheme="minorEastAsia" w:hAnsiTheme="minorHAnsi" w:cstheme="minorBidi"/>
            <w:b w:val="0"/>
            <w:noProof/>
            <w:lang w:val="pl-PL" w:eastAsia="pl-PL"/>
          </w:rPr>
          <w:tab/>
        </w:r>
        <w:r w:rsidRPr="000746D6">
          <w:rPr>
            <w:rStyle w:val="Lienhypertexte"/>
            <w:noProof/>
            <w:spacing w:val="-2"/>
          </w:rPr>
          <w:t>Change of country subdivision names</w:t>
        </w:r>
        <w:r>
          <w:rPr>
            <w:noProof/>
            <w:webHidden/>
          </w:rPr>
          <w:tab/>
        </w:r>
        <w:r>
          <w:rPr>
            <w:noProof/>
            <w:webHidden/>
          </w:rPr>
          <w:fldChar w:fldCharType="begin"/>
        </w:r>
        <w:r>
          <w:rPr>
            <w:noProof/>
            <w:webHidden/>
          </w:rPr>
          <w:instrText xml:space="preserve"> PAGEREF _Toc526025836 \h </w:instrText>
        </w:r>
        <w:r>
          <w:rPr>
            <w:noProof/>
            <w:webHidden/>
          </w:rPr>
        </w:r>
      </w:ins>
      <w:r>
        <w:rPr>
          <w:noProof/>
          <w:webHidden/>
        </w:rPr>
        <w:fldChar w:fldCharType="separate"/>
      </w:r>
      <w:ins w:id="169" w:author="Elisabeth" w:date="2018-09-29T23:07:00Z">
        <w:r>
          <w:rPr>
            <w:noProof/>
            <w:webHidden/>
          </w:rPr>
          <w:t>18</w:t>
        </w:r>
        <w:r>
          <w:rPr>
            <w:noProof/>
            <w:webHidden/>
          </w:rPr>
          <w:fldChar w:fldCharType="end"/>
        </w:r>
        <w:r w:rsidRPr="000746D6">
          <w:rPr>
            <w:rStyle w:val="Lienhypertexte"/>
            <w:noProof/>
          </w:rPr>
          <w:fldChar w:fldCharType="end"/>
        </w:r>
      </w:ins>
    </w:p>
    <w:p w:rsidR="00691100" w:rsidRDefault="00691100">
      <w:pPr>
        <w:pStyle w:val="TM2"/>
        <w:rPr>
          <w:ins w:id="170" w:author="Elisabeth" w:date="2018-09-29T23:07:00Z"/>
          <w:rFonts w:asciiTheme="minorHAnsi" w:eastAsiaTheme="minorEastAsia" w:hAnsiTheme="minorHAnsi" w:cstheme="minorBidi"/>
          <w:b w:val="0"/>
          <w:noProof/>
          <w:lang w:val="pl-PL" w:eastAsia="pl-PL"/>
        </w:rPr>
      </w:pPr>
      <w:ins w:id="171"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"_Toc526025837"</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7.8</w:t>
        </w:r>
        <w:r>
          <w:rPr>
            <w:rFonts w:asciiTheme="minorHAnsi" w:eastAsiaTheme="minorEastAsia" w:hAnsiTheme="minorHAnsi" w:cstheme="minorBidi"/>
            <w:b w:val="0"/>
            <w:noProof/>
            <w:lang w:val="pl-PL" w:eastAsia="pl-PL"/>
          </w:rPr>
          <w:tab/>
        </w:r>
        <w:r w:rsidRPr="000746D6">
          <w:rPr>
            <w:rStyle w:val="Lienhypertexte"/>
            <w:noProof/>
            <w:spacing w:val="-2"/>
          </w:rPr>
          <w:t>Alteration to country subdivision code elements</w:t>
        </w:r>
        <w:r>
          <w:rPr>
            <w:noProof/>
            <w:webHidden/>
          </w:rPr>
          <w:tab/>
        </w:r>
        <w:r>
          <w:rPr>
            <w:noProof/>
            <w:webHidden/>
          </w:rPr>
          <w:fldChar w:fldCharType="begin"/>
        </w:r>
        <w:r>
          <w:rPr>
            <w:noProof/>
            <w:webHidden/>
          </w:rPr>
          <w:instrText xml:space="preserve"> PAGEREF _Toc526025837 \h </w:instrText>
        </w:r>
        <w:r>
          <w:rPr>
            <w:noProof/>
            <w:webHidden/>
          </w:rPr>
        </w:r>
      </w:ins>
      <w:r>
        <w:rPr>
          <w:noProof/>
          <w:webHidden/>
        </w:rPr>
        <w:fldChar w:fldCharType="separate"/>
      </w:r>
      <w:ins w:id="172" w:author="Elisabeth" w:date="2018-09-29T23:07:00Z">
        <w:r>
          <w:rPr>
            <w:noProof/>
            <w:webHidden/>
          </w:rPr>
          <w:t>19</w:t>
        </w:r>
        <w:r>
          <w:rPr>
            <w:noProof/>
            <w:webHidden/>
          </w:rPr>
          <w:fldChar w:fldCharType="end"/>
        </w:r>
        <w:r w:rsidRPr="000746D6">
          <w:rPr>
            <w:rStyle w:val="Lienhypertexte"/>
            <w:noProof/>
          </w:rPr>
          <w:fldChar w:fldCharType="end"/>
        </w:r>
      </w:ins>
    </w:p>
    <w:p w:rsidR="00691100" w:rsidRDefault="00691100">
      <w:pPr>
        <w:pStyle w:val="TM1"/>
        <w:rPr>
          <w:ins w:id="173" w:author="Elisabeth" w:date="2018-09-29T23:07:00Z"/>
          <w:rFonts w:asciiTheme="minorHAnsi" w:eastAsiaTheme="minorEastAsia" w:hAnsiTheme="minorHAnsi" w:cstheme="minorBidi"/>
          <w:b w:val="0"/>
          <w:noProof/>
          <w:lang w:val="pl-PL" w:eastAsia="pl-PL"/>
        </w:rPr>
      </w:pPr>
      <w:ins w:id="174"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"_Toc526025838"</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Annex A (informative)  Numerical representation of ISO 3166 alpha-2 code elements</w:t>
        </w:r>
        <w:r>
          <w:rPr>
            <w:noProof/>
            <w:webHidden/>
          </w:rPr>
          <w:tab/>
        </w:r>
        <w:r>
          <w:rPr>
            <w:noProof/>
            <w:webHidden/>
          </w:rPr>
          <w:fldChar w:fldCharType="begin"/>
        </w:r>
        <w:r>
          <w:rPr>
            <w:noProof/>
            <w:webHidden/>
          </w:rPr>
          <w:instrText xml:space="preserve"> PAGEREF _Toc526025838 \h </w:instrText>
        </w:r>
        <w:r>
          <w:rPr>
            <w:noProof/>
            <w:webHidden/>
          </w:rPr>
        </w:r>
      </w:ins>
      <w:r>
        <w:rPr>
          <w:noProof/>
          <w:webHidden/>
        </w:rPr>
        <w:fldChar w:fldCharType="separate"/>
      </w:r>
      <w:ins w:id="175" w:author="Elisabeth" w:date="2018-09-29T23:07:00Z">
        <w:r>
          <w:rPr>
            <w:noProof/>
            <w:webHidden/>
          </w:rPr>
          <w:t>20</w:t>
        </w:r>
        <w:r>
          <w:rPr>
            <w:noProof/>
            <w:webHidden/>
          </w:rPr>
          <w:fldChar w:fldCharType="end"/>
        </w:r>
        <w:r w:rsidRPr="000746D6">
          <w:rPr>
            <w:rStyle w:val="Lienhypertexte"/>
            <w:noProof/>
          </w:rPr>
          <w:fldChar w:fldCharType="end"/>
        </w:r>
      </w:ins>
    </w:p>
    <w:p w:rsidR="00691100" w:rsidRDefault="00691100">
      <w:pPr>
        <w:pStyle w:val="TM1"/>
        <w:rPr>
          <w:ins w:id="176" w:author="Elisabeth" w:date="2018-09-29T23:07:00Z"/>
          <w:rFonts w:asciiTheme="minorHAnsi" w:eastAsiaTheme="minorEastAsia" w:hAnsiTheme="minorHAnsi" w:cstheme="minorBidi"/>
          <w:b w:val="0"/>
          <w:noProof/>
          <w:lang w:val="pl-PL" w:eastAsia="pl-PL"/>
        </w:rPr>
      </w:pPr>
      <w:ins w:id="177"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"_Toc526025839"</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Annex B (informative)  Conversion matrix for the numerical representation of ISO 3166 alpha-2 code elements</w:t>
        </w:r>
        <w:r>
          <w:rPr>
            <w:noProof/>
            <w:webHidden/>
          </w:rPr>
          <w:tab/>
        </w:r>
        <w:r>
          <w:rPr>
            <w:noProof/>
            <w:webHidden/>
          </w:rPr>
          <w:fldChar w:fldCharType="begin"/>
        </w:r>
        <w:r>
          <w:rPr>
            <w:noProof/>
            <w:webHidden/>
          </w:rPr>
          <w:instrText xml:space="preserve"> PAGEREF _Toc526025839 \h </w:instrText>
        </w:r>
        <w:r>
          <w:rPr>
            <w:noProof/>
            <w:webHidden/>
          </w:rPr>
        </w:r>
      </w:ins>
      <w:r>
        <w:rPr>
          <w:noProof/>
          <w:webHidden/>
        </w:rPr>
        <w:fldChar w:fldCharType="separate"/>
      </w:r>
      <w:ins w:id="178" w:author="Elisabeth" w:date="2018-09-29T23:07:00Z">
        <w:r>
          <w:rPr>
            <w:noProof/>
            <w:webHidden/>
          </w:rPr>
          <w:t>21</w:t>
        </w:r>
        <w:r>
          <w:rPr>
            <w:noProof/>
            <w:webHidden/>
          </w:rPr>
          <w:fldChar w:fldCharType="end"/>
        </w:r>
        <w:r w:rsidRPr="000746D6">
          <w:rPr>
            <w:rStyle w:val="Lienhypertexte"/>
            <w:noProof/>
          </w:rPr>
          <w:fldChar w:fldCharType="end"/>
        </w:r>
      </w:ins>
    </w:p>
    <w:p w:rsidR="00691100" w:rsidRDefault="00691100">
      <w:pPr>
        <w:pStyle w:val="TM1"/>
        <w:rPr>
          <w:ins w:id="179" w:author="Elisabeth" w:date="2018-09-29T23:07:00Z"/>
          <w:rFonts w:asciiTheme="minorHAnsi" w:eastAsiaTheme="minorEastAsia" w:hAnsiTheme="minorHAnsi" w:cstheme="minorBidi"/>
          <w:b w:val="0"/>
          <w:noProof/>
          <w:lang w:val="pl-PL" w:eastAsia="pl-PL"/>
        </w:rPr>
      </w:pPr>
      <w:ins w:id="180"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"_Toc526025840"</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 xml:space="preserve">Annex C (informative)  </w:t>
        </w:r>
        <w:r w:rsidRPr="000746D6">
          <w:rPr>
            <w:rStyle w:val="Lienhypertexte"/>
            <w:noProof/>
            <w:spacing w:val="-2"/>
          </w:rPr>
          <w:t xml:space="preserve">Reference sources for country subdivision names and </w:t>
        </w:r>
        <w:r w:rsidRPr="000746D6">
          <w:rPr>
            <w:rStyle w:val="Lienhypertexte"/>
            <w:noProof/>
          </w:rPr>
          <w:t>code elements</w:t>
        </w:r>
        <w:r>
          <w:rPr>
            <w:noProof/>
            <w:webHidden/>
          </w:rPr>
          <w:tab/>
        </w:r>
        <w:r>
          <w:rPr>
            <w:noProof/>
            <w:webHidden/>
          </w:rPr>
          <w:fldChar w:fldCharType="begin"/>
        </w:r>
        <w:r>
          <w:rPr>
            <w:noProof/>
            <w:webHidden/>
          </w:rPr>
          <w:instrText xml:space="preserve"> PAGEREF _Toc526025840 \h </w:instrText>
        </w:r>
        <w:r>
          <w:rPr>
            <w:noProof/>
            <w:webHidden/>
          </w:rPr>
        </w:r>
      </w:ins>
      <w:r>
        <w:rPr>
          <w:noProof/>
          <w:webHidden/>
        </w:rPr>
        <w:fldChar w:fldCharType="separate"/>
      </w:r>
      <w:ins w:id="181" w:author="Elisabeth" w:date="2018-09-29T23:07:00Z">
        <w:r>
          <w:rPr>
            <w:noProof/>
            <w:webHidden/>
          </w:rPr>
          <w:t>23</w:t>
        </w:r>
        <w:r>
          <w:rPr>
            <w:noProof/>
            <w:webHidden/>
          </w:rPr>
          <w:fldChar w:fldCharType="end"/>
        </w:r>
        <w:r w:rsidRPr="000746D6">
          <w:rPr>
            <w:rStyle w:val="Lienhypertexte"/>
            <w:noProof/>
          </w:rPr>
          <w:fldChar w:fldCharType="end"/>
        </w:r>
      </w:ins>
    </w:p>
    <w:p w:rsidR="00691100" w:rsidRDefault="00691100">
      <w:pPr>
        <w:pStyle w:val="TM1"/>
        <w:rPr>
          <w:ins w:id="182" w:author="Elisabeth" w:date="2018-09-29T23:07:00Z"/>
          <w:rFonts w:asciiTheme="minorHAnsi" w:eastAsiaTheme="minorEastAsia" w:hAnsiTheme="minorHAnsi" w:cstheme="minorBidi"/>
          <w:b w:val="0"/>
          <w:noProof/>
          <w:lang w:val="pl-PL" w:eastAsia="pl-PL"/>
        </w:rPr>
      </w:pPr>
      <w:ins w:id="183"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"_Toc526025841"</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spacing w:val="-2"/>
          </w:rPr>
          <w:t>Annex D</w:t>
        </w:r>
        <w:r w:rsidRPr="000746D6">
          <w:rPr>
            <w:rStyle w:val="Lienhypertexte"/>
            <w:noProof/>
          </w:rPr>
          <w:t xml:space="preserve"> (informative)  </w:t>
        </w:r>
        <w:r w:rsidRPr="000746D6">
          <w:rPr>
            <w:rStyle w:val="Lienhypertexte"/>
            <w:noProof/>
            <w:spacing w:val="-2"/>
          </w:rPr>
          <w:t>List of ISO</w:t>
        </w:r>
        <w:r w:rsidRPr="000746D6">
          <w:rPr>
            <w:rStyle w:val="Lienhypertexte"/>
            <w:noProof/>
            <w:spacing w:val="-4"/>
          </w:rPr>
          <w:t> </w:t>
        </w:r>
        <w:r w:rsidRPr="000746D6">
          <w:rPr>
            <w:rStyle w:val="Lienhypertexte"/>
            <w:noProof/>
            <w:spacing w:val="-2"/>
          </w:rPr>
          <w:t>639 language codes, alpha-2 and alpha-3, used in the ISO</w:t>
        </w:r>
        <w:r w:rsidRPr="000746D6">
          <w:rPr>
            <w:rStyle w:val="Lienhypertexte"/>
            <w:noProof/>
            <w:spacing w:val="-4"/>
          </w:rPr>
          <w:t> </w:t>
        </w:r>
        <w:r w:rsidRPr="000746D6">
          <w:rPr>
            <w:rStyle w:val="Lienhypertexte"/>
            <w:noProof/>
            <w:spacing w:val="-2"/>
          </w:rPr>
          <w:t>3166 standard of country codes</w:t>
        </w:r>
        <w:r>
          <w:rPr>
            <w:noProof/>
            <w:webHidden/>
          </w:rPr>
          <w:tab/>
        </w:r>
        <w:r>
          <w:rPr>
            <w:noProof/>
            <w:webHidden/>
          </w:rPr>
          <w:fldChar w:fldCharType="begin"/>
        </w:r>
        <w:r>
          <w:rPr>
            <w:noProof/>
            <w:webHidden/>
          </w:rPr>
          <w:instrText xml:space="preserve"> PAGEREF _Toc526025841 \h </w:instrText>
        </w:r>
        <w:r>
          <w:rPr>
            <w:noProof/>
            <w:webHidden/>
          </w:rPr>
        </w:r>
      </w:ins>
      <w:r>
        <w:rPr>
          <w:noProof/>
          <w:webHidden/>
        </w:rPr>
        <w:fldChar w:fldCharType="separate"/>
      </w:r>
      <w:ins w:id="184" w:author="Elisabeth" w:date="2018-09-29T23:07:00Z">
        <w:r>
          <w:rPr>
            <w:noProof/>
            <w:webHidden/>
          </w:rPr>
          <w:t>24</w:t>
        </w:r>
        <w:r>
          <w:rPr>
            <w:noProof/>
            <w:webHidden/>
          </w:rPr>
          <w:fldChar w:fldCharType="end"/>
        </w:r>
        <w:r w:rsidRPr="000746D6">
          <w:rPr>
            <w:rStyle w:val="Lienhypertexte"/>
            <w:noProof/>
          </w:rPr>
          <w:fldChar w:fldCharType="end"/>
        </w:r>
      </w:ins>
    </w:p>
    <w:p w:rsidR="00691100" w:rsidRDefault="00691100">
      <w:pPr>
        <w:pStyle w:val="TM1"/>
        <w:rPr>
          <w:ins w:id="185" w:author="Elisabeth" w:date="2018-09-29T23:07:00Z"/>
          <w:rFonts w:asciiTheme="minorHAnsi" w:eastAsiaTheme="minorEastAsia" w:hAnsiTheme="minorHAnsi" w:cstheme="minorBidi"/>
          <w:b w:val="0"/>
          <w:noProof/>
          <w:lang w:val="pl-PL" w:eastAsia="pl-PL"/>
        </w:rPr>
      </w:pPr>
      <w:ins w:id="186" w:author="Elisabeth" w:date="2018-09-29T23:07:00Z">
        <w:r w:rsidRPr="000746D6">
          <w:rPr>
            <w:rStyle w:val="Lienhypertexte"/>
            <w:noProof/>
          </w:rPr>
          <w:fldChar w:fldCharType="begin"/>
        </w:r>
        <w:r w:rsidRPr="000746D6">
          <w:rPr>
            <w:rStyle w:val="Lienhypertexte"/>
            <w:noProof/>
          </w:rPr>
          <w:instrText xml:space="preserve"> </w:instrText>
        </w:r>
        <w:r>
          <w:rPr>
            <w:noProof/>
          </w:rPr>
          <w:instrText>HYPERLINK \l "_Toc526025842"</w:instrText>
        </w:r>
        <w:r w:rsidRPr="000746D6">
          <w:rPr>
            <w:rStyle w:val="Lienhypertexte"/>
            <w:noProof/>
          </w:rPr>
          <w:instrText xml:space="preserve"> </w:instrText>
        </w:r>
        <w:r w:rsidRPr="000746D6">
          <w:rPr>
            <w:rStyle w:val="Lienhypertexte"/>
            <w:noProof/>
          </w:rPr>
        </w:r>
        <w:r w:rsidRPr="000746D6">
          <w:rPr>
            <w:rStyle w:val="Lienhypertexte"/>
            <w:noProof/>
          </w:rPr>
          <w:fldChar w:fldCharType="separate"/>
        </w:r>
        <w:r w:rsidRPr="000746D6">
          <w:rPr>
            <w:rStyle w:val="Lienhypertexte"/>
            <w:noProof/>
          </w:rPr>
          <w:t>Bibliography</w:t>
        </w:r>
        <w:r>
          <w:rPr>
            <w:noProof/>
            <w:webHidden/>
          </w:rPr>
          <w:tab/>
        </w:r>
        <w:r>
          <w:rPr>
            <w:noProof/>
            <w:webHidden/>
          </w:rPr>
          <w:fldChar w:fldCharType="begin"/>
        </w:r>
        <w:r>
          <w:rPr>
            <w:noProof/>
            <w:webHidden/>
          </w:rPr>
          <w:instrText xml:space="preserve"> PAGEREF _Toc526025842 \h </w:instrText>
        </w:r>
        <w:r>
          <w:rPr>
            <w:noProof/>
            <w:webHidden/>
          </w:rPr>
        </w:r>
      </w:ins>
      <w:r>
        <w:rPr>
          <w:noProof/>
          <w:webHidden/>
        </w:rPr>
        <w:fldChar w:fldCharType="separate"/>
      </w:r>
      <w:ins w:id="187" w:author="Elisabeth" w:date="2018-09-29T23:07:00Z">
        <w:r>
          <w:rPr>
            <w:noProof/>
            <w:webHidden/>
          </w:rPr>
          <w:t>27</w:t>
        </w:r>
        <w:r>
          <w:rPr>
            <w:noProof/>
            <w:webHidden/>
          </w:rPr>
          <w:fldChar w:fldCharType="end"/>
        </w:r>
        <w:r w:rsidRPr="000746D6">
          <w:rPr>
            <w:rStyle w:val="Lienhypertexte"/>
            <w:noProof/>
          </w:rPr>
          <w:fldChar w:fldCharType="end"/>
        </w:r>
      </w:ins>
    </w:p>
    <w:p w:rsidR="00B64F2F" w:rsidDel="00D42225" w:rsidRDefault="00B64F2F">
      <w:pPr>
        <w:pStyle w:val="TM1"/>
        <w:rPr>
          <w:del w:id="188" w:author="Elisabeth" w:date="2018-09-29T19:46:00Z"/>
          <w:rFonts w:asciiTheme="minorHAnsi" w:eastAsiaTheme="minorEastAsia" w:hAnsiTheme="minorHAnsi" w:cstheme="minorBidi"/>
          <w:b w:val="0"/>
          <w:noProof/>
          <w:lang w:val="pl-PL" w:eastAsia="pl-PL"/>
        </w:rPr>
      </w:pPr>
      <w:del w:id="189" w:author="Elisabeth" w:date="2018-09-29T19:46:00Z">
        <w:r w:rsidRPr="00D42225" w:rsidDel="00D42225">
          <w:rPr>
            <w:rStyle w:val="Lienhypertexte"/>
            <w:b w:val="0"/>
            <w:noProof/>
          </w:rPr>
          <w:delText>Foreword</w:delText>
        </w:r>
        <w:r w:rsidDel="00D42225">
          <w:rPr>
            <w:noProof/>
            <w:webHidden/>
          </w:rPr>
          <w:tab/>
          <w:delText>v</w:delText>
        </w:r>
      </w:del>
    </w:p>
    <w:p w:rsidR="00B64F2F" w:rsidDel="00D42225" w:rsidRDefault="00B64F2F">
      <w:pPr>
        <w:pStyle w:val="TM1"/>
        <w:rPr>
          <w:del w:id="190" w:author="Elisabeth" w:date="2018-09-29T19:46:00Z"/>
          <w:rFonts w:asciiTheme="minorHAnsi" w:eastAsiaTheme="minorEastAsia" w:hAnsiTheme="minorHAnsi" w:cstheme="minorBidi"/>
          <w:b w:val="0"/>
          <w:noProof/>
          <w:lang w:val="pl-PL" w:eastAsia="pl-PL"/>
        </w:rPr>
      </w:pPr>
      <w:del w:id="191" w:author="Elisabeth" w:date="2018-09-29T19:46:00Z">
        <w:r w:rsidRPr="00D42225" w:rsidDel="00D42225">
          <w:rPr>
            <w:rStyle w:val="Lienhypertexte"/>
            <w:b w:val="0"/>
            <w:noProof/>
          </w:rPr>
          <w:delText>Introduction</w:delText>
        </w:r>
        <w:r w:rsidDel="00D42225">
          <w:rPr>
            <w:noProof/>
            <w:webHidden/>
          </w:rPr>
          <w:tab/>
          <w:delText>vi</w:delText>
        </w:r>
      </w:del>
    </w:p>
    <w:p w:rsidR="00B64F2F" w:rsidDel="00D42225" w:rsidRDefault="00B64F2F">
      <w:pPr>
        <w:pStyle w:val="TM1"/>
        <w:rPr>
          <w:del w:id="192" w:author="Elisabeth" w:date="2018-09-29T19:46:00Z"/>
          <w:rFonts w:asciiTheme="minorHAnsi" w:eastAsiaTheme="minorEastAsia" w:hAnsiTheme="minorHAnsi" w:cstheme="minorBidi"/>
          <w:b w:val="0"/>
          <w:noProof/>
          <w:lang w:val="pl-PL" w:eastAsia="pl-PL"/>
        </w:rPr>
      </w:pPr>
      <w:del w:id="193" w:author="Elisabeth" w:date="2018-09-29T19:46:00Z">
        <w:r w:rsidRPr="00D42225" w:rsidDel="00D42225">
          <w:rPr>
            <w:rStyle w:val="Lienhypertexte"/>
            <w:b w:val="0"/>
            <w:noProof/>
          </w:rPr>
          <w:delText>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 xml:space="preserve">Scope </w:delText>
        </w:r>
        <w:r w:rsidRPr="00D42225" w:rsidDel="00D42225">
          <w:rPr>
            <w:rStyle w:val="Lienhypertexte"/>
            <w:b w:val="0"/>
            <w:i/>
            <w:noProof/>
          </w:rPr>
          <w:delText>(mandatory)</w:delText>
        </w:r>
        <w:r w:rsidDel="00D42225">
          <w:rPr>
            <w:noProof/>
            <w:webHidden/>
          </w:rPr>
          <w:tab/>
          <w:delText>1</w:delText>
        </w:r>
      </w:del>
    </w:p>
    <w:p w:rsidR="00B64F2F" w:rsidDel="00D42225" w:rsidRDefault="00B64F2F">
      <w:pPr>
        <w:pStyle w:val="TM1"/>
        <w:rPr>
          <w:del w:id="194" w:author="Elisabeth" w:date="2018-09-29T19:46:00Z"/>
          <w:rFonts w:asciiTheme="minorHAnsi" w:eastAsiaTheme="minorEastAsia" w:hAnsiTheme="minorHAnsi" w:cstheme="minorBidi"/>
          <w:b w:val="0"/>
          <w:noProof/>
          <w:lang w:val="pl-PL" w:eastAsia="pl-PL"/>
        </w:rPr>
      </w:pPr>
      <w:del w:id="195" w:author="Elisabeth" w:date="2018-09-29T19:46:00Z">
        <w:r w:rsidRPr="00D42225" w:rsidDel="00D42225">
          <w:rPr>
            <w:rStyle w:val="Lienhypertexte"/>
            <w:b w:val="0"/>
            <w:noProof/>
          </w:rPr>
          <w:delText>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 xml:space="preserve">Normative references </w:delText>
        </w:r>
        <w:r w:rsidRPr="00D42225" w:rsidDel="00D42225">
          <w:rPr>
            <w:rStyle w:val="Lienhypertexte"/>
            <w:b w:val="0"/>
            <w:i/>
            <w:noProof/>
          </w:rPr>
          <w:delText>(mandatory)</w:delText>
        </w:r>
        <w:r w:rsidDel="00D42225">
          <w:rPr>
            <w:noProof/>
            <w:webHidden/>
          </w:rPr>
          <w:tab/>
          <w:delText>1</w:delText>
        </w:r>
      </w:del>
    </w:p>
    <w:p w:rsidR="00B64F2F" w:rsidDel="00D42225" w:rsidRDefault="00B64F2F">
      <w:pPr>
        <w:pStyle w:val="TM1"/>
        <w:rPr>
          <w:del w:id="196" w:author="Elisabeth" w:date="2018-09-29T19:46:00Z"/>
          <w:rFonts w:asciiTheme="minorHAnsi" w:eastAsiaTheme="minorEastAsia" w:hAnsiTheme="minorHAnsi" w:cstheme="minorBidi"/>
          <w:b w:val="0"/>
          <w:noProof/>
          <w:lang w:val="pl-PL" w:eastAsia="pl-PL"/>
        </w:rPr>
      </w:pPr>
      <w:del w:id="197" w:author="Elisabeth" w:date="2018-09-29T19:46:00Z">
        <w:r w:rsidRPr="00D42225" w:rsidDel="00D42225">
          <w:rPr>
            <w:rStyle w:val="Lienhypertexte"/>
            <w:b w:val="0"/>
            <w:noProof/>
          </w:rPr>
          <w:delText>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 xml:space="preserve">Terms and definitions </w:delText>
        </w:r>
        <w:r w:rsidRPr="00D42225" w:rsidDel="00D42225">
          <w:rPr>
            <w:rStyle w:val="Lienhypertexte"/>
            <w:b w:val="0"/>
            <w:i/>
            <w:noProof/>
          </w:rPr>
          <w:delText>(mandatory)</w:delText>
        </w:r>
        <w:r w:rsidDel="00D42225">
          <w:rPr>
            <w:noProof/>
            <w:webHidden/>
          </w:rPr>
          <w:tab/>
          <w:delText>2</w:delText>
        </w:r>
      </w:del>
    </w:p>
    <w:p w:rsidR="00B64F2F" w:rsidDel="00D42225" w:rsidRDefault="00B64F2F">
      <w:pPr>
        <w:pStyle w:val="TM1"/>
        <w:rPr>
          <w:del w:id="198" w:author="Elisabeth" w:date="2018-09-29T19:46:00Z"/>
          <w:rFonts w:asciiTheme="minorHAnsi" w:eastAsiaTheme="minorEastAsia" w:hAnsiTheme="minorHAnsi" w:cstheme="minorBidi"/>
          <w:b w:val="0"/>
          <w:noProof/>
          <w:lang w:val="pl-PL" w:eastAsia="pl-PL"/>
        </w:rPr>
      </w:pPr>
      <w:del w:id="199" w:author="Elisabeth" w:date="2018-09-29T19:46:00Z">
        <w:r w:rsidRPr="00D42225" w:rsidDel="00D42225">
          <w:rPr>
            <w:rStyle w:val="Lienhypertexte"/>
            <w:b w:val="0"/>
            <w:noProof/>
          </w:rPr>
          <w:delText>4</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1: Country codes – principles for inclusion in the list of country names</w:delText>
        </w:r>
        <w:r w:rsidDel="00D42225">
          <w:rPr>
            <w:noProof/>
            <w:webHidden/>
          </w:rPr>
          <w:tab/>
          <w:delText>9</w:delText>
        </w:r>
      </w:del>
    </w:p>
    <w:p w:rsidR="00B64F2F" w:rsidDel="00D42225" w:rsidRDefault="00B64F2F">
      <w:pPr>
        <w:pStyle w:val="TM2"/>
        <w:rPr>
          <w:del w:id="200" w:author="Elisabeth" w:date="2018-09-29T19:46:00Z"/>
          <w:rFonts w:asciiTheme="minorHAnsi" w:eastAsiaTheme="minorEastAsia" w:hAnsiTheme="minorHAnsi" w:cstheme="minorBidi"/>
          <w:b w:val="0"/>
          <w:noProof/>
          <w:lang w:val="pl-PL" w:eastAsia="pl-PL"/>
        </w:rPr>
      </w:pPr>
      <w:del w:id="201" w:author="Elisabeth" w:date="2018-09-29T19:46:00Z">
        <w:r w:rsidRPr="00D42225" w:rsidDel="00D42225">
          <w:rPr>
            <w:rStyle w:val="Lienhypertexte"/>
            <w:b w:val="0"/>
            <w:noProof/>
          </w:rPr>
          <w:delText>4.1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List</w:delText>
        </w:r>
        <w:r w:rsidDel="00D42225">
          <w:rPr>
            <w:noProof/>
            <w:webHidden/>
          </w:rPr>
          <w:tab/>
          <w:delText>9</w:delText>
        </w:r>
      </w:del>
    </w:p>
    <w:p w:rsidR="00B64F2F" w:rsidDel="00D42225" w:rsidRDefault="00B64F2F">
      <w:pPr>
        <w:pStyle w:val="TM2"/>
        <w:rPr>
          <w:del w:id="202" w:author="Elisabeth" w:date="2018-09-29T19:46:00Z"/>
          <w:rFonts w:asciiTheme="minorHAnsi" w:eastAsiaTheme="minorEastAsia" w:hAnsiTheme="minorHAnsi" w:cstheme="minorBidi"/>
          <w:b w:val="0"/>
          <w:noProof/>
          <w:lang w:val="pl-PL" w:eastAsia="pl-PL"/>
        </w:rPr>
      </w:pPr>
      <w:del w:id="203" w:author="Elisabeth" w:date="2018-09-29T19:46:00Z">
        <w:r w:rsidRPr="00D42225" w:rsidDel="00D42225">
          <w:rPr>
            <w:rStyle w:val="Lienhypertexte"/>
            <w:b w:val="0"/>
            <w:noProof/>
          </w:rPr>
          <w:delText>4.2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Source of names</w:delText>
        </w:r>
        <w:r w:rsidDel="00D42225">
          <w:rPr>
            <w:noProof/>
            <w:webHidden/>
          </w:rPr>
          <w:tab/>
          <w:delText>9</w:delText>
        </w:r>
      </w:del>
    </w:p>
    <w:p w:rsidR="00B64F2F" w:rsidDel="00D42225" w:rsidRDefault="00B64F2F">
      <w:pPr>
        <w:pStyle w:val="TM2"/>
        <w:rPr>
          <w:del w:id="204" w:author="Elisabeth" w:date="2018-09-29T19:46:00Z"/>
          <w:rFonts w:asciiTheme="minorHAnsi" w:eastAsiaTheme="minorEastAsia" w:hAnsiTheme="minorHAnsi" w:cstheme="minorBidi"/>
          <w:b w:val="0"/>
          <w:noProof/>
          <w:lang w:val="pl-PL" w:eastAsia="pl-PL"/>
        </w:rPr>
      </w:pPr>
      <w:del w:id="205" w:author="Elisabeth" w:date="2018-09-29T19:46:00Z">
        <w:r w:rsidRPr="00D42225" w:rsidDel="00D42225">
          <w:rPr>
            <w:rStyle w:val="Lienhypertexte"/>
            <w:b w:val="0"/>
            <w:noProof/>
          </w:rPr>
          <w:delText>4.3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Overlaps</w:delText>
        </w:r>
        <w:r w:rsidDel="00D42225">
          <w:rPr>
            <w:noProof/>
            <w:webHidden/>
          </w:rPr>
          <w:tab/>
          <w:delText>9</w:delText>
        </w:r>
      </w:del>
    </w:p>
    <w:p w:rsidR="00B64F2F" w:rsidDel="00D42225" w:rsidRDefault="00B64F2F">
      <w:pPr>
        <w:pStyle w:val="TM2"/>
        <w:rPr>
          <w:del w:id="206" w:author="Elisabeth" w:date="2018-09-29T19:46:00Z"/>
          <w:rFonts w:asciiTheme="minorHAnsi" w:eastAsiaTheme="minorEastAsia" w:hAnsiTheme="minorHAnsi" w:cstheme="minorBidi"/>
          <w:b w:val="0"/>
          <w:noProof/>
          <w:lang w:val="pl-PL" w:eastAsia="pl-PL"/>
        </w:rPr>
      </w:pPr>
      <w:del w:id="207" w:author="Elisabeth" w:date="2018-09-29T19:46:00Z">
        <w:r w:rsidRPr="00D42225" w:rsidDel="00D42225">
          <w:rPr>
            <w:rStyle w:val="Lienhypertexte"/>
            <w:b w:val="0"/>
            <w:noProof/>
          </w:rPr>
          <w:delText>4.4</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Current status of names</w:delText>
        </w:r>
        <w:r w:rsidDel="00D42225">
          <w:rPr>
            <w:noProof/>
            <w:webHidden/>
          </w:rPr>
          <w:tab/>
          <w:delText>9</w:delText>
        </w:r>
      </w:del>
    </w:p>
    <w:p w:rsidR="00B64F2F" w:rsidDel="00D42225" w:rsidRDefault="00B64F2F">
      <w:pPr>
        <w:pStyle w:val="TM2"/>
        <w:rPr>
          <w:del w:id="208" w:author="Elisabeth" w:date="2018-09-29T19:46:00Z"/>
          <w:rFonts w:asciiTheme="minorHAnsi" w:eastAsiaTheme="minorEastAsia" w:hAnsiTheme="minorHAnsi" w:cstheme="minorBidi"/>
          <w:b w:val="0"/>
          <w:noProof/>
          <w:lang w:val="pl-PL" w:eastAsia="pl-PL"/>
        </w:rPr>
      </w:pPr>
      <w:del w:id="209" w:author="Elisabeth" w:date="2018-09-29T19:46:00Z">
        <w:r w:rsidRPr="00D42225" w:rsidDel="00D42225">
          <w:rPr>
            <w:rStyle w:val="Lienhypertexte"/>
            <w:b w:val="0"/>
            <w:noProof/>
          </w:rPr>
          <w:delText>4.5</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Independent countries</w:delText>
        </w:r>
        <w:r w:rsidDel="00D42225">
          <w:rPr>
            <w:noProof/>
            <w:webHidden/>
          </w:rPr>
          <w:tab/>
          <w:delText>9</w:delText>
        </w:r>
      </w:del>
    </w:p>
    <w:p w:rsidR="00B64F2F" w:rsidDel="00D42225" w:rsidRDefault="00B64F2F">
      <w:pPr>
        <w:pStyle w:val="TM1"/>
        <w:rPr>
          <w:del w:id="210" w:author="Elisabeth" w:date="2018-09-29T19:46:00Z"/>
          <w:rFonts w:asciiTheme="minorHAnsi" w:eastAsiaTheme="minorEastAsia" w:hAnsiTheme="minorHAnsi" w:cstheme="minorBidi"/>
          <w:b w:val="0"/>
          <w:noProof/>
          <w:lang w:val="pl-PL" w:eastAsia="pl-PL"/>
        </w:rPr>
      </w:pPr>
      <w:del w:id="211" w:author="Elisabeth" w:date="2018-09-29T19:46:00Z">
        <w:r w:rsidRPr="00D42225" w:rsidDel="00D42225">
          <w:rPr>
            <w:rStyle w:val="Lienhypertexte"/>
            <w:b w:val="0"/>
            <w:noProof/>
          </w:rPr>
          <w:delText>5</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1: Country codes – principles for allocation of code elements</w:delText>
        </w:r>
        <w:r w:rsidDel="00D42225">
          <w:rPr>
            <w:noProof/>
            <w:webHidden/>
          </w:rPr>
          <w:tab/>
          <w:delText>10</w:delText>
        </w:r>
      </w:del>
    </w:p>
    <w:p w:rsidR="00B64F2F" w:rsidDel="00D42225" w:rsidRDefault="00B64F2F">
      <w:pPr>
        <w:pStyle w:val="TM2"/>
        <w:rPr>
          <w:del w:id="212" w:author="Elisabeth" w:date="2018-09-29T19:46:00Z"/>
          <w:rFonts w:asciiTheme="minorHAnsi" w:eastAsiaTheme="minorEastAsia" w:hAnsiTheme="minorHAnsi" w:cstheme="minorBidi"/>
          <w:b w:val="0"/>
          <w:noProof/>
          <w:lang w:val="pl-PL" w:eastAsia="pl-PL"/>
        </w:rPr>
      </w:pPr>
      <w:del w:id="213" w:author="Elisabeth" w:date="2018-09-29T19:46:00Z">
        <w:r w:rsidRPr="00D42225" w:rsidDel="00D42225">
          <w:rPr>
            <w:rStyle w:val="Lienhypertexte"/>
            <w:b w:val="0"/>
            <w:noProof/>
          </w:rPr>
          <w:delText>5.1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Relationship with names</w:delText>
        </w:r>
        <w:r w:rsidDel="00D42225">
          <w:rPr>
            <w:noProof/>
            <w:webHidden/>
          </w:rPr>
          <w:tab/>
          <w:delText>10</w:delText>
        </w:r>
      </w:del>
    </w:p>
    <w:p w:rsidR="00B64F2F" w:rsidDel="00D42225" w:rsidRDefault="00B64F2F">
      <w:pPr>
        <w:pStyle w:val="TM2"/>
        <w:rPr>
          <w:del w:id="214" w:author="Elisabeth" w:date="2018-09-29T19:46:00Z"/>
          <w:rFonts w:asciiTheme="minorHAnsi" w:eastAsiaTheme="minorEastAsia" w:hAnsiTheme="minorHAnsi" w:cstheme="minorBidi"/>
          <w:b w:val="0"/>
          <w:noProof/>
          <w:lang w:val="pl-PL" w:eastAsia="pl-PL"/>
        </w:rPr>
      </w:pPr>
      <w:del w:id="215" w:author="Elisabeth" w:date="2018-09-29T19:46:00Z">
        <w:r w:rsidRPr="00D42225" w:rsidDel="00D42225">
          <w:rPr>
            <w:rStyle w:val="Lienhypertexte"/>
            <w:b w:val="0"/>
            <w:noProof/>
          </w:rPr>
          <w:delText>5.2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Construction of the alpha-2 code</w:delText>
        </w:r>
        <w:r w:rsidDel="00D42225">
          <w:rPr>
            <w:noProof/>
            <w:webHidden/>
          </w:rPr>
          <w:tab/>
          <w:delText>10</w:delText>
        </w:r>
      </w:del>
    </w:p>
    <w:p w:rsidR="00B64F2F" w:rsidDel="00D42225" w:rsidRDefault="00B64F2F">
      <w:pPr>
        <w:pStyle w:val="TM2"/>
        <w:rPr>
          <w:del w:id="216" w:author="Elisabeth" w:date="2018-09-29T19:46:00Z"/>
          <w:rFonts w:asciiTheme="minorHAnsi" w:eastAsiaTheme="minorEastAsia" w:hAnsiTheme="minorHAnsi" w:cstheme="minorBidi"/>
          <w:b w:val="0"/>
          <w:noProof/>
          <w:lang w:val="pl-PL" w:eastAsia="pl-PL"/>
        </w:rPr>
      </w:pPr>
      <w:del w:id="217" w:author="Elisabeth" w:date="2018-09-29T19:46:00Z">
        <w:r w:rsidRPr="00D42225" w:rsidDel="00D42225">
          <w:rPr>
            <w:rStyle w:val="Lienhypertexte"/>
            <w:b w:val="0"/>
            <w:noProof/>
          </w:rPr>
          <w:delText>5.3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Construction of the alpha-3 code</w:delText>
        </w:r>
        <w:r w:rsidDel="00D42225">
          <w:rPr>
            <w:noProof/>
            <w:webHidden/>
          </w:rPr>
          <w:tab/>
          <w:delText>10</w:delText>
        </w:r>
      </w:del>
    </w:p>
    <w:p w:rsidR="00B64F2F" w:rsidDel="00D42225" w:rsidRDefault="00B64F2F">
      <w:pPr>
        <w:pStyle w:val="TM2"/>
        <w:rPr>
          <w:del w:id="218" w:author="Elisabeth" w:date="2018-09-29T19:46:00Z"/>
          <w:rFonts w:asciiTheme="minorHAnsi" w:eastAsiaTheme="minorEastAsia" w:hAnsiTheme="minorHAnsi" w:cstheme="minorBidi"/>
          <w:b w:val="0"/>
          <w:noProof/>
          <w:lang w:val="pl-PL" w:eastAsia="pl-PL"/>
        </w:rPr>
      </w:pPr>
      <w:del w:id="219" w:author="Elisabeth" w:date="2018-09-29T19:46:00Z">
        <w:r w:rsidRPr="00D42225" w:rsidDel="00D42225">
          <w:rPr>
            <w:rStyle w:val="Lienhypertexte"/>
            <w:b w:val="0"/>
            <w:noProof/>
          </w:rPr>
          <w:delText>5.4</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Construction of the numeric-3 code</w:delText>
        </w:r>
        <w:r w:rsidDel="00D42225">
          <w:rPr>
            <w:noProof/>
            <w:webHidden/>
          </w:rPr>
          <w:tab/>
          <w:delText>10</w:delText>
        </w:r>
      </w:del>
    </w:p>
    <w:p w:rsidR="00B64F2F" w:rsidDel="00D42225" w:rsidRDefault="00B64F2F">
      <w:pPr>
        <w:pStyle w:val="TM2"/>
        <w:rPr>
          <w:del w:id="220" w:author="Elisabeth" w:date="2018-09-29T19:46:00Z"/>
          <w:rFonts w:asciiTheme="minorHAnsi" w:eastAsiaTheme="minorEastAsia" w:hAnsiTheme="minorHAnsi" w:cstheme="minorBidi"/>
          <w:b w:val="0"/>
          <w:noProof/>
          <w:lang w:val="pl-PL" w:eastAsia="pl-PL"/>
        </w:rPr>
      </w:pPr>
      <w:del w:id="221" w:author="Elisabeth" w:date="2018-09-29T19:46:00Z">
        <w:r w:rsidRPr="00D42225" w:rsidDel="00D42225">
          <w:rPr>
            <w:rStyle w:val="Lienhypertexte"/>
            <w:b w:val="0"/>
            <w:noProof/>
          </w:rPr>
          <w:delText>5.5</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Specification for use</w:delText>
        </w:r>
        <w:r w:rsidDel="00D42225">
          <w:rPr>
            <w:noProof/>
            <w:webHidden/>
          </w:rPr>
          <w:tab/>
          <w:delText>11</w:delText>
        </w:r>
      </w:del>
    </w:p>
    <w:p w:rsidR="00B64F2F" w:rsidDel="00D42225" w:rsidRDefault="00B64F2F">
      <w:pPr>
        <w:pStyle w:val="TM2"/>
        <w:rPr>
          <w:del w:id="222" w:author="Elisabeth" w:date="2018-09-29T19:46:00Z"/>
          <w:rFonts w:asciiTheme="minorHAnsi" w:eastAsiaTheme="minorEastAsia" w:hAnsiTheme="minorHAnsi" w:cstheme="minorBidi"/>
          <w:b w:val="0"/>
          <w:noProof/>
          <w:lang w:val="pl-PL" w:eastAsia="pl-PL"/>
        </w:rPr>
      </w:pPr>
      <w:del w:id="223" w:author="Elisabeth" w:date="2018-09-29T19:46:00Z">
        <w:r w:rsidRPr="00D42225" w:rsidDel="00D42225">
          <w:rPr>
            <w:rStyle w:val="Lienhypertexte"/>
            <w:b w:val="0"/>
            <w:noProof/>
          </w:rPr>
          <w:delText>5.6</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User assigned code elements</w:delText>
        </w:r>
        <w:r w:rsidDel="00D42225">
          <w:rPr>
            <w:noProof/>
            <w:webHidden/>
          </w:rPr>
          <w:tab/>
          <w:delText>11</w:delText>
        </w:r>
      </w:del>
    </w:p>
    <w:p w:rsidR="00B64F2F" w:rsidDel="00D42225" w:rsidRDefault="00B64F2F">
      <w:pPr>
        <w:pStyle w:val="TM1"/>
        <w:rPr>
          <w:del w:id="224" w:author="Elisabeth" w:date="2018-09-29T19:46:00Z"/>
          <w:rFonts w:asciiTheme="minorHAnsi" w:eastAsiaTheme="minorEastAsia" w:hAnsiTheme="minorHAnsi" w:cstheme="minorBidi"/>
          <w:b w:val="0"/>
          <w:noProof/>
          <w:lang w:val="pl-PL" w:eastAsia="pl-PL"/>
        </w:rPr>
      </w:pPr>
      <w:del w:id="225" w:author="Elisabeth" w:date="2018-09-29T19:46:00Z">
        <w:r w:rsidRPr="00D42225" w:rsidDel="00D42225">
          <w:rPr>
            <w:rStyle w:val="Lienhypertexte"/>
            <w:b w:val="0"/>
            <w:noProof/>
          </w:rPr>
          <w:delText>6</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1: Country codes - list of country names and their code elements</w:delText>
        </w:r>
        <w:r w:rsidDel="00D42225">
          <w:rPr>
            <w:noProof/>
            <w:webHidden/>
          </w:rPr>
          <w:tab/>
          <w:delText>11</w:delText>
        </w:r>
      </w:del>
    </w:p>
    <w:p w:rsidR="00B64F2F" w:rsidDel="00D42225" w:rsidRDefault="00B64F2F">
      <w:pPr>
        <w:pStyle w:val="TM2"/>
        <w:rPr>
          <w:del w:id="226" w:author="Elisabeth" w:date="2018-09-29T19:46:00Z"/>
          <w:rFonts w:asciiTheme="minorHAnsi" w:eastAsiaTheme="minorEastAsia" w:hAnsiTheme="minorHAnsi" w:cstheme="minorBidi"/>
          <w:b w:val="0"/>
          <w:noProof/>
          <w:lang w:val="pl-PL" w:eastAsia="pl-PL"/>
        </w:rPr>
      </w:pPr>
      <w:del w:id="227" w:author="Elisabeth" w:date="2018-09-29T19:46:00Z">
        <w:r w:rsidRPr="00D42225" w:rsidDel="00D42225">
          <w:rPr>
            <w:rStyle w:val="Lienhypertexte"/>
            <w:b w:val="0"/>
            <w:noProof/>
          </w:rPr>
          <w:delText>6.1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Content of the list</w:delText>
        </w:r>
        <w:r w:rsidDel="00D42225">
          <w:rPr>
            <w:noProof/>
            <w:webHidden/>
          </w:rPr>
          <w:tab/>
          <w:delText>11</w:delText>
        </w:r>
      </w:del>
    </w:p>
    <w:p w:rsidR="00B64F2F" w:rsidDel="00D42225" w:rsidRDefault="00B64F2F">
      <w:pPr>
        <w:pStyle w:val="TM2"/>
        <w:rPr>
          <w:del w:id="228" w:author="Elisabeth" w:date="2018-09-29T19:46:00Z"/>
          <w:rFonts w:asciiTheme="minorHAnsi" w:eastAsiaTheme="minorEastAsia" w:hAnsiTheme="minorHAnsi" w:cstheme="minorBidi"/>
          <w:b w:val="0"/>
          <w:noProof/>
          <w:lang w:val="pl-PL" w:eastAsia="pl-PL"/>
        </w:rPr>
      </w:pPr>
      <w:del w:id="229" w:author="Elisabeth" w:date="2018-09-29T19:46:00Z">
        <w:r w:rsidRPr="00D42225" w:rsidDel="00D42225">
          <w:rPr>
            <w:rStyle w:val="Lienhypertexte"/>
            <w:b w:val="0"/>
            <w:noProof/>
          </w:rPr>
          <w:delText>6.2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Choice of language, romanization, character set</w:delText>
        </w:r>
        <w:r w:rsidDel="00D42225">
          <w:rPr>
            <w:noProof/>
            <w:webHidden/>
          </w:rPr>
          <w:tab/>
          <w:delText>11</w:delText>
        </w:r>
      </w:del>
    </w:p>
    <w:p w:rsidR="00B64F2F" w:rsidDel="00D42225" w:rsidRDefault="00B64F2F">
      <w:pPr>
        <w:pStyle w:val="TM2"/>
        <w:rPr>
          <w:del w:id="230" w:author="Elisabeth" w:date="2018-09-29T19:46:00Z"/>
          <w:rFonts w:asciiTheme="minorHAnsi" w:eastAsiaTheme="minorEastAsia" w:hAnsiTheme="minorHAnsi" w:cstheme="minorBidi"/>
          <w:b w:val="0"/>
          <w:noProof/>
          <w:lang w:val="pl-PL" w:eastAsia="pl-PL"/>
        </w:rPr>
      </w:pPr>
      <w:del w:id="231" w:author="Elisabeth" w:date="2018-09-29T19:46:00Z">
        <w:r w:rsidRPr="00D42225" w:rsidDel="00D42225">
          <w:rPr>
            <w:rStyle w:val="Lienhypertexte"/>
            <w:b w:val="0"/>
            <w:noProof/>
          </w:rPr>
          <w:delText>6.3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Annexes</w:delText>
        </w:r>
        <w:r w:rsidDel="00D42225">
          <w:rPr>
            <w:noProof/>
            <w:webHidden/>
          </w:rPr>
          <w:tab/>
          <w:delText>11</w:delText>
        </w:r>
      </w:del>
    </w:p>
    <w:p w:rsidR="00B64F2F" w:rsidDel="00D42225" w:rsidRDefault="00B64F2F">
      <w:pPr>
        <w:pStyle w:val="TM1"/>
        <w:rPr>
          <w:del w:id="232" w:author="Elisabeth" w:date="2018-09-29T19:46:00Z"/>
          <w:rFonts w:asciiTheme="minorHAnsi" w:eastAsiaTheme="minorEastAsia" w:hAnsiTheme="minorHAnsi" w:cstheme="minorBidi"/>
          <w:b w:val="0"/>
          <w:noProof/>
          <w:lang w:val="pl-PL" w:eastAsia="pl-PL"/>
        </w:rPr>
      </w:pPr>
      <w:del w:id="233" w:author="Elisabeth" w:date="2018-09-29T19:46:00Z">
        <w:r w:rsidRPr="00D42225" w:rsidDel="00D42225">
          <w:rPr>
            <w:rStyle w:val="Lienhypertexte"/>
            <w:b w:val="0"/>
            <w:noProof/>
          </w:rPr>
          <w:delText>7</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2: Country subdivision codes – principles for allocation of code elements</w:delText>
        </w:r>
        <w:r w:rsidDel="00D42225">
          <w:rPr>
            <w:noProof/>
            <w:webHidden/>
          </w:rPr>
          <w:tab/>
          <w:delText>12</w:delText>
        </w:r>
      </w:del>
    </w:p>
    <w:p w:rsidR="00B64F2F" w:rsidDel="00D42225" w:rsidRDefault="00B64F2F">
      <w:pPr>
        <w:pStyle w:val="TM2"/>
        <w:rPr>
          <w:del w:id="234" w:author="Elisabeth" w:date="2018-09-29T19:46:00Z"/>
          <w:rFonts w:asciiTheme="minorHAnsi" w:eastAsiaTheme="minorEastAsia" w:hAnsiTheme="minorHAnsi" w:cstheme="minorBidi"/>
          <w:b w:val="0"/>
          <w:noProof/>
          <w:lang w:val="pl-PL" w:eastAsia="pl-PL"/>
        </w:rPr>
      </w:pPr>
      <w:del w:id="235" w:author="Elisabeth" w:date="2018-09-29T19:46:00Z">
        <w:r w:rsidRPr="00D42225" w:rsidDel="00D42225">
          <w:rPr>
            <w:rStyle w:val="Lienhypertexte"/>
            <w:b w:val="0"/>
            <w:noProof/>
          </w:rPr>
          <w:delText>7.1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List purpose and its sources</w:delText>
        </w:r>
        <w:r w:rsidDel="00D42225">
          <w:rPr>
            <w:noProof/>
            <w:webHidden/>
          </w:rPr>
          <w:tab/>
          <w:delText>12</w:delText>
        </w:r>
      </w:del>
    </w:p>
    <w:p w:rsidR="00B64F2F" w:rsidDel="00D42225" w:rsidRDefault="00B64F2F">
      <w:pPr>
        <w:pStyle w:val="TM2"/>
        <w:rPr>
          <w:del w:id="236" w:author="Elisabeth" w:date="2018-09-29T19:46:00Z"/>
          <w:rFonts w:asciiTheme="minorHAnsi" w:eastAsiaTheme="minorEastAsia" w:hAnsiTheme="minorHAnsi" w:cstheme="minorBidi"/>
          <w:b w:val="0"/>
          <w:noProof/>
          <w:lang w:val="pl-PL" w:eastAsia="pl-PL"/>
        </w:rPr>
      </w:pPr>
      <w:del w:id="237" w:author="Elisabeth" w:date="2018-09-29T19:46:00Z">
        <w:r w:rsidRPr="00D42225" w:rsidDel="00D42225">
          <w:rPr>
            <w:rStyle w:val="Lienhypertexte"/>
            <w:b w:val="0"/>
            <w:noProof/>
          </w:rPr>
          <w:delText>7.2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Relationship to national or international code systems</w:delText>
        </w:r>
        <w:r w:rsidDel="00D42225">
          <w:rPr>
            <w:noProof/>
            <w:webHidden/>
          </w:rPr>
          <w:tab/>
          <w:delText>12</w:delText>
        </w:r>
      </w:del>
    </w:p>
    <w:p w:rsidR="00B64F2F" w:rsidDel="00D42225" w:rsidRDefault="00B64F2F">
      <w:pPr>
        <w:pStyle w:val="TM2"/>
        <w:rPr>
          <w:del w:id="238" w:author="Elisabeth" w:date="2018-09-29T19:46:00Z"/>
          <w:rFonts w:asciiTheme="minorHAnsi" w:eastAsiaTheme="minorEastAsia" w:hAnsiTheme="minorHAnsi" w:cstheme="minorBidi"/>
          <w:b w:val="0"/>
          <w:noProof/>
          <w:lang w:val="pl-PL" w:eastAsia="pl-PL"/>
        </w:rPr>
      </w:pPr>
      <w:del w:id="239" w:author="Elisabeth" w:date="2018-09-29T19:46:00Z">
        <w:r w:rsidRPr="00D42225" w:rsidDel="00D42225">
          <w:rPr>
            <w:rStyle w:val="Lienhypertexte"/>
            <w:b w:val="0"/>
            <w:noProof/>
          </w:rPr>
          <w:delText>7.3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Structure of country subdivision code elements</w:delText>
        </w:r>
        <w:r w:rsidDel="00D42225">
          <w:rPr>
            <w:noProof/>
            <w:webHidden/>
          </w:rPr>
          <w:tab/>
          <w:delText>13</w:delText>
        </w:r>
      </w:del>
    </w:p>
    <w:p w:rsidR="00B64F2F" w:rsidDel="00D42225" w:rsidRDefault="00B64F2F">
      <w:pPr>
        <w:pStyle w:val="TM1"/>
        <w:rPr>
          <w:del w:id="240" w:author="Elisabeth" w:date="2018-09-29T19:46:00Z"/>
          <w:rFonts w:asciiTheme="minorHAnsi" w:eastAsiaTheme="minorEastAsia" w:hAnsiTheme="minorHAnsi" w:cstheme="minorBidi"/>
          <w:b w:val="0"/>
          <w:noProof/>
          <w:lang w:val="pl-PL" w:eastAsia="pl-PL"/>
        </w:rPr>
      </w:pPr>
      <w:del w:id="241" w:author="Elisabeth" w:date="2018-09-29T19:46:00Z">
        <w:r w:rsidRPr="00D42225" w:rsidDel="00D42225">
          <w:rPr>
            <w:rStyle w:val="Lienhypertexte"/>
            <w:b w:val="0"/>
            <w:noProof/>
          </w:rPr>
          <w:delText>8</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2: Country subdivision codes - list of country subdivision names and their code elements</w:delText>
        </w:r>
        <w:r w:rsidDel="00D42225">
          <w:rPr>
            <w:noProof/>
            <w:webHidden/>
          </w:rPr>
          <w:tab/>
          <w:delText>13</w:delText>
        </w:r>
      </w:del>
    </w:p>
    <w:p w:rsidR="00B64F2F" w:rsidDel="00D42225" w:rsidRDefault="00B64F2F">
      <w:pPr>
        <w:pStyle w:val="TM2"/>
        <w:rPr>
          <w:del w:id="242" w:author="Elisabeth" w:date="2018-09-29T19:46:00Z"/>
          <w:rFonts w:asciiTheme="minorHAnsi" w:eastAsiaTheme="minorEastAsia" w:hAnsiTheme="minorHAnsi" w:cstheme="minorBidi"/>
          <w:b w:val="0"/>
          <w:noProof/>
          <w:lang w:val="pl-PL" w:eastAsia="pl-PL"/>
        </w:rPr>
      </w:pPr>
      <w:del w:id="243" w:author="Elisabeth" w:date="2018-09-29T19:46:00Z">
        <w:r w:rsidRPr="00D42225" w:rsidDel="00D42225">
          <w:rPr>
            <w:rStyle w:val="Lienhypertexte"/>
            <w:b w:val="0"/>
            <w:noProof/>
          </w:rPr>
          <w:delText>8.1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Content of the list</w:delText>
        </w:r>
        <w:r w:rsidDel="00D42225">
          <w:rPr>
            <w:noProof/>
            <w:webHidden/>
          </w:rPr>
          <w:tab/>
          <w:delText>13</w:delText>
        </w:r>
      </w:del>
    </w:p>
    <w:p w:rsidR="00B64F2F" w:rsidDel="00D42225" w:rsidRDefault="00B64F2F">
      <w:pPr>
        <w:pStyle w:val="TM2"/>
        <w:rPr>
          <w:del w:id="244" w:author="Elisabeth" w:date="2018-09-29T19:46:00Z"/>
          <w:rFonts w:asciiTheme="minorHAnsi" w:eastAsiaTheme="minorEastAsia" w:hAnsiTheme="minorHAnsi" w:cstheme="minorBidi"/>
          <w:b w:val="0"/>
          <w:noProof/>
          <w:lang w:val="pl-PL" w:eastAsia="pl-PL"/>
        </w:rPr>
      </w:pPr>
      <w:del w:id="245" w:author="Elisabeth" w:date="2018-09-29T19:46:00Z">
        <w:r w:rsidRPr="00D42225" w:rsidDel="00D42225">
          <w:rPr>
            <w:rStyle w:val="Lienhypertexte"/>
            <w:b w:val="0"/>
            <w:noProof/>
          </w:rPr>
          <w:delText>8.2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Annexes</w:delText>
        </w:r>
        <w:r w:rsidDel="00D42225">
          <w:rPr>
            <w:noProof/>
            <w:webHidden/>
          </w:rPr>
          <w:tab/>
          <w:delText>13</w:delText>
        </w:r>
      </w:del>
    </w:p>
    <w:p w:rsidR="00B64F2F" w:rsidDel="00D42225" w:rsidRDefault="00B64F2F">
      <w:pPr>
        <w:pStyle w:val="TM1"/>
        <w:rPr>
          <w:del w:id="246" w:author="Elisabeth" w:date="2018-09-29T19:46:00Z"/>
          <w:rFonts w:asciiTheme="minorHAnsi" w:eastAsiaTheme="minorEastAsia" w:hAnsiTheme="minorHAnsi" w:cstheme="minorBidi"/>
          <w:b w:val="0"/>
          <w:noProof/>
          <w:lang w:val="pl-PL" w:eastAsia="pl-PL"/>
        </w:rPr>
      </w:pPr>
      <w:del w:id="247" w:author="Elisabeth" w:date="2018-09-29T19:46:00Z">
        <w:r w:rsidRPr="00D42225" w:rsidDel="00D42225">
          <w:rPr>
            <w:rStyle w:val="Lienhypertexte"/>
            <w:b w:val="0"/>
            <w:noProof/>
          </w:rPr>
          <w:delText>9</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3: Formerly used country codes – principles for inclusion in the list of formerly used country names</w:delText>
        </w:r>
        <w:r w:rsidDel="00D42225">
          <w:rPr>
            <w:noProof/>
            <w:webHidden/>
          </w:rPr>
          <w:tab/>
          <w:delText>13</w:delText>
        </w:r>
      </w:del>
    </w:p>
    <w:p w:rsidR="00B64F2F" w:rsidDel="00D42225" w:rsidRDefault="00B64F2F">
      <w:pPr>
        <w:pStyle w:val="TM2"/>
        <w:rPr>
          <w:del w:id="248" w:author="Elisabeth" w:date="2018-09-29T19:46:00Z"/>
          <w:rFonts w:asciiTheme="minorHAnsi" w:eastAsiaTheme="minorEastAsia" w:hAnsiTheme="minorHAnsi" w:cstheme="minorBidi"/>
          <w:b w:val="0"/>
          <w:noProof/>
          <w:lang w:val="pl-PL" w:eastAsia="pl-PL"/>
        </w:rPr>
      </w:pPr>
      <w:del w:id="249" w:author="Elisabeth" w:date="2018-09-29T19:46:00Z">
        <w:r w:rsidRPr="00D42225" w:rsidDel="00D42225">
          <w:rPr>
            <w:rStyle w:val="Lienhypertexte"/>
            <w:b w:val="0"/>
            <w:noProof/>
          </w:rPr>
          <w:delText>9.1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Source of the list</w:delText>
        </w:r>
        <w:r w:rsidDel="00D42225">
          <w:rPr>
            <w:noProof/>
            <w:webHidden/>
          </w:rPr>
          <w:tab/>
          <w:delText>13</w:delText>
        </w:r>
      </w:del>
    </w:p>
    <w:p w:rsidR="00B64F2F" w:rsidDel="00D42225" w:rsidRDefault="00B64F2F">
      <w:pPr>
        <w:pStyle w:val="TM2"/>
        <w:rPr>
          <w:del w:id="250" w:author="Elisabeth" w:date="2018-09-29T19:46:00Z"/>
          <w:rFonts w:asciiTheme="minorHAnsi" w:eastAsiaTheme="minorEastAsia" w:hAnsiTheme="minorHAnsi" w:cstheme="minorBidi"/>
          <w:b w:val="0"/>
          <w:noProof/>
          <w:lang w:val="pl-PL" w:eastAsia="pl-PL"/>
        </w:rPr>
      </w:pPr>
      <w:del w:id="251" w:author="Elisabeth" w:date="2018-09-29T19:46:00Z">
        <w:r w:rsidRPr="00D42225" w:rsidDel="00D42225">
          <w:rPr>
            <w:rStyle w:val="Lienhypertexte"/>
            <w:b w:val="0"/>
            <w:noProof/>
          </w:rPr>
          <w:delText>9.2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Categorization of reasons for inclusion</w:delText>
        </w:r>
        <w:r w:rsidDel="00D42225">
          <w:rPr>
            <w:noProof/>
            <w:webHidden/>
          </w:rPr>
          <w:tab/>
          <w:delText>13</w:delText>
        </w:r>
      </w:del>
    </w:p>
    <w:p w:rsidR="00B64F2F" w:rsidDel="00D42225" w:rsidRDefault="00B64F2F">
      <w:pPr>
        <w:pStyle w:val="TM2"/>
        <w:rPr>
          <w:del w:id="252" w:author="Elisabeth" w:date="2018-09-29T19:46:00Z"/>
          <w:rFonts w:asciiTheme="minorHAnsi" w:eastAsiaTheme="minorEastAsia" w:hAnsiTheme="minorHAnsi" w:cstheme="minorBidi"/>
          <w:b w:val="0"/>
          <w:noProof/>
          <w:lang w:val="pl-PL" w:eastAsia="pl-PL"/>
        </w:rPr>
      </w:pPr>
      <w:del w:id="253" w:author="Elisabeth" w:date="2018-09-29T19:46:00Z">
        <w:r w:rsidRPr="00D42225" w:rsidDel="00D42225">
          <w:rPr>
            <w:rStyle w:val="Lienhypertexte"/>
            <w:b w:val="0"/>
            <w:noProof/>
          </w:rPr>
          <w:delText>9.3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Provisions for sequencing within the list</w:delText>
        </w:r>
        <w:r w:rsidDel="00D42225">
          <w:rPr>
            <w:noProof/>
            <w:webHidden/>
          </w:rPr>
          <w:tab/>
          <w:delText>14</w:delText>
        </w:r>
      </w:del>
    </w:p>
    <w:p w:rsidR="00B64F2F" w:rsidDel="00D42225" w:rsidRDefault="00B64F2F">
      <w:pPr>
        <w:pStyle w:val="TM2"/>
        <w:rPr>
          <w:del w:id="254" w:author="Elisabeth" w:date="2018-09-29T19:46:00Z"/>
          <w:rFonts w:asciiTheme="minorHAnsi" w:eastAsiaTheme="minorEastAsia" w:hAnsiTheme="minorHAnsi" w:cstheme="minorBidi"/>
          <w:b w:val="0"/>
          <w:noProof/>
          <w:lang w:val="pl-PL" w:eastAsia="pl-PL"/>
        </w:rPr>
      </w:pPr>
      <w:del w:id="255" w:author="Elisabeth" w:date="2018-09-29T19:46:00Z">
        <w:r w:rsidRPr="00D42225" w:rsidDel="00D42225">
          <w:rPr>
            <w:rStyle w:val="Lienhypertexte"/>
            <w:b w:val="0"/>
            <w:noProof/>
          </w:rPr>
          <w:delText>9.4</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Specification for use</w:delText>
        </w:r>
        <w:r w:rsidDel="00D42225">
          <w:rPr>
            <w:noProof/>
            <w:webHidden/>
          </w:rPr>
          <w:tab/>
          <w:delText>14</w:delText>
        </w:r>
      </w:del>
    </w:p>
    <w:p w:rsidR="00B64F2F" w:rsidDel="00D42225" w:rsidRDefault="00B64F2F">
      <w:pPr>
        <w:pStyle w:val="TM1"/>
        <w:rPr>
          <w:del w:id="256" w:author="Elisabeth" w:date="2018-09-29T19:46:00Z"/>
          <w:rFonts w:asciiTheme="minorHAnsi" w:eastAsiaTheme="minorEastAsia" w:hAnsiTheme="minorHAnsi" w:cstheme="minorBidi"/>
          <w:b w:val="0"/>
          <w:noProof/>
          <w:lang w:val="pl-PL" w:eastAsia="pl-PL"/>
        </w:rPr>
      </w:pPr>
      <w:del w:id="257" w:author="Elisabeth" w:date="2018-09-29T19:46:00Z">
        <w:r w:rsidRPr="00D42225" w:rsidDel="00D42225">
          <w:rPr>
            <w:rStyle w:val="Lienhypertexte"/>
            <w:b w:val="0"/>
            <w:noProof/>
          </w:rPr>
          <w:delText>10</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Part 3: Formerly used country codes – principles for allocation of code elements for formerly used country names</w:delText>
        </w:r>
        <w:r w:rsidDel="00D42225">
          <w:rPr>
            <w:noProof/>
            <w:webHidden/>
          </w:rPr>
          <w:tab/>
          <w:delText>15</w:delText>
        </w:r>
      </w:del>
    </w:p>
    <w:p w:rsidR="00B64F2F" w:rsidDel="00D42225" w:rsidRDefault="00B64F2F">
      <w:pPr>
        <w:pStyle w:val="TM2"/>
        <w:rPr>
          <w:del w:id="258" w:author="Elisabeth" w:date="2018-09-29T19:46:00Z"/>
          <w:rFonts w:asciiTheme="minorHAnsi" w:eastAsiaTheme="minorEastAsia" w:hAnsiTheme="minorHAnsi" w:cstheme="minorBidi"/>
          <w:b w:val="0"/>
          <w:noProof/>
          <w:lang w:val="pl-PL" w:eastAsia="pl-PL"/>
        </w:rPr>
      </w:pPr>
      <w:del w:id="259" w:author="Elisabeth" w:date="2018-09-29T19:46:00Z">
        <w:r w:rsidRPr="00D42225" w:rsidDel="00D42225">
          <w:rPr>
            <w:rStyle w:val="Lienhypertexte"/>
            <w:b w:val="0"/>
            <w:noProof/>
          </w:rPr>
          <w:delText>10.1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Structure of code elements for formerly used country names</w:delText>
        </w:r>
        <w:r w:rsidDel="00D42225">
          <w:rPr>
            <w:noProof/>
            <w:webHidden/>
          </w:rPr>
          <w:tab/>
          <w:delText>15</w:delText>
        </w:r>
      </w:del>
    </w:p>
    <w:p w:rsidR="00B64F2F" w:rsidDel="00D42225" w:rsidRDefault="00B64F2F">
      <w:pPr>
        <w:pStyle w:val="TM2"/>
        <w:rPr>
          <w:del w:id="260" w:author="Elisabeth" w:date="2018-09-29T19:46:00Z"/>
          <w:rFonts w:asciiTheme="minorHAnsi" w:eastAsiaTheme="minorEastAsia" w:hAnsiTheme="minorHAnsi" w:cstheme="minorBidi"/>
          <w:b w:val="0"/>
          <w:noProof/>
          <w:lang w:val="pl-PL" w:eastAsia="pl-PL"/>
        </w:rPr>
      </w:pPr>
      <w:del w:id="261" w:author="Elisabeth" w:date="2018-09-29T19:46:00Z">
        <w:r w:rsidRPr="00D42225" w:rsidDel="00D42225">
          <w:rPr>
            <w:rStyle w:val="Lienhypertexte"/>
            <w:b w:val="0"/>
            <w:noProof/>
          </w:rPr>
          <w:delText>10.2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List of formerly used country names</w:delText>
        </w:r>
        <w:r w:rsidDel="00D42225">
          <w:rPr>
            <w:noProof/>
            <w:webHidden/>
          </w:rPr>
          <w:tab/>
          <w:delText>16</w:delText>
        </w:r>
      </w:del>
    </w:p>
    <w:p w:rsidR="00B64F2F" w:rsidDel="00D42225" w:rsidRDefault="00B64F2F">
      <w:pPr>
        <w:pStyle w:val="TM1"/>
        <w:rPr>
          <w:del w:id="262" w:author="Elisabeth" w:date="2018-09-29T19:46:00Z"/>
          <w:rFonts w:asciiTheme="minorHAnsi" w:eastAsiaTheme="minorEastAsia" w:hAnsiTheme="minorHAnsi" w:cstheme="minorBidi"/>
          <w:b w:val="0"/>
          <w:noProof/>
          <w:lang w:val="pl-PL" w:eastAsia="pl-PL"/>
        </w:rPr>
      </w:pPr>
      <w:del w:id="263" w:author="Elisabeth" w:date="2018-09-29T19:46:00Z">
        <w:r w:rsidRPr="00D42225" w:rsidDel="00D42225">
          <w:rPr>
            <w:rStyle w:val="Lienhypertexte"/>
            <w:b w:val="0"/>
            <w:noProof/>
          </w:rPr>
          <w:delText>11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Maintenance</w:delText>
        </w:r>
        <w:r w:rsidDel="00D42225">
          <w:rPr>
            <w:noProof/>
            <w:webHidden/>
          </w:rPr>
          <w:tab/>
          <w:delText>16</w:delText>
        </w:r>
      </w:del>
    </w:p>
    <w:p w:rsidR="00B64F2F" w:rsidDel="00D42225" w:rsidRDefault="00B64F2F">
      <w:pPr>
        <w:pStyle w:val="TM2"/>
        <w:rPr>
          <w:del w:id="264" w:author="Elisabeth" w:date="2018-09-29T19:46:00Z"/>
          <w:rFonts w:asciiTheme="minorHAnsi" w:eastAsiaTheme="minorEastAsia" w:hAnsiTheme="minorHAnsi" w:cstheme="minorBidi"/>
          <w:b w:val="0"/>
          <w:noProof/>
          <w:lang w:val="pl-PL" w:eastAsia="pl-PL"/>
        </w:rPr>
      </w:pPr>
      <w:del w:id="265" w:author="Elisabeth" w:date="2018-09-29T19:46:00Z">
        <w:r w:rsidRPr="00D42225" w:rsidDel="00D42225">
          <w:rPr>
            <w:rStyle w:val="Lienhypertexte"/>
            <w:b w:val="0"/>
            <w:noProof/>
          </w:rPr>
          <w:delText>11.1</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Maintenance Agency (ISO 3166/MA</w:delText>
        </w:r>
        <w:r w:rsidRPr="00D42225" w:rsidDel="00D42225">
          <w:rPr>
            <w:rStyle w:val="Lienhypertexte"/>
            <w:b w:val="0"/>
            <w:noProof/>
          </w:rPr>
          <w:delText>)</w:delText>
        </w:r>
        <w:r w:rsidDel="00D42225">
          <w:rPr>
            <w:noProof/>
            <w:webHidden/>
          </w:rPr>
          <w:tab/>
          <w:delText>16</w:delText>
        </w:r>
      </w:del>
    </w:p>
    <w:p w:rsidR="00B64F2F" w:rsidDel="00D42225" w:rsidRDefault="00B64F2F">
      <w:pPr>
        <w:pStyle w:val="TM2"/>
        <w:rPr>
          <w:del w:id="266" w:author="Elisabeth" w:date="2018-09-29T19:46:00Z"/>
          <w:rFonts w:asciiTheme="minorHAnsi" w:eastAsiaTheme="minorEastAsia" w:hAnsiTheme="minorHAnsi" w:cstheme="minorBidi"/>
          <w:b w:val="0"/>
          <w:noProof/>
          <w:lang w:val="pl-PL" w:eastAsia="pl-PL"/>
        </w:rPr>
      </w:pPr>
      <w:del w:id="267" w:author="Elisabeth" w:date="2018-09-29T19:46:00Z">
        <w:r w:rsidRPr="00D42225" w:rsidDel="00D42225">
          <w:rPr>
            <w:rStyle w:val="Lienhypertexte"/>
            <w:b w:val="0"/>
            <w:noProof/>
          </w:rPr>
          <w:delText>11.2</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Addition to the list of country names</w:delText>
        </w:r>
        <w:r w:rsidDel="00D42225">
          <w:rPr>
            <w:noProof/>
            <w:webHidden/>
          </w:rPr>
          <w:tab/>
          <w:delText>17</w:delText>
        </w:r>
      </w:del>
    </w:p>
    <w:p w:rsidR="00B64F2F" w:rsidDel="00D42225" w:rsidRDefault="00B64F2F">
      <w:pPr>
        <w:pStyle w:val="TM2"/>
        <w:rPr>
          <w:del w:id="268" w:author="Elisabeth" w:date="2018-09-29T19:46:00Z"/>
          <w:rFonts w:asciiTheme="minorHAnsi" w:eastAsiaTheme="minorEastAsia" w:hAnsiTheme="minorHAnsi" w:cstheme="minorBidi"/>
          <w:b w:val="0"/>
          <w:noProof/>
          <w:lang w:val="pl-PL" w:eastAsia="pl-PL"/>
        </w:rPr>
      </w:pPr>
      <w:del w:id="269" w:author="Elisabeth" w:date="2018-09-29T19:46:00Z">
        <w:r w:rsidRPr="00D42225" w:rsidDel="00D42225">
          <w:rPr>
            <w:rStyle w:val="Lienhypertexte"/>
            <w:b w:val="0"/>
            <w:noProof/>
            <w:spacing w:val="-2"/>
          </w:rPr>
          <w:delText>11.3</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Deletion from the list of country names</w:delText>
        </w:r>
        <w:r w:rsidDel="00D42225">
          <w:rPr>
            <w:noProof/>
            <w:webHidden/>
          </w:rPr>
          <w:tab/>
          <w:delText>17</w:delText>
        </w:r>
      </w:del>
    </w:p>
    <w:p w:rsidR="00B64F2F" w:rsidDel="00D42225" w:rsidRDefault="00B64F2F">
      <w:pPr>
        <w:pStyle w:val="TM2"/>
        <w:rPr>
          <w:del w:id="270" w:author="Elisabeth" w:date="2018-09-29T19:46:00Z"/>
          <w:rFonts w:asciiTheme="minorHAnsi" w:eastAsiaTheme="minorEastAsia" w:hAnsiTheme="minorHAnsi" w:cstheme="minorBidi"/>
          <w:b w:val="0"/>
          <w:noProof/>
          <w:lang w:val="pl-PL" w:eastAsia="pl-PL"/>
        </w:rPr>
      </w:pPr>
      <w:del w:id="271" w:author="Elisabeth" w:date="2018-09-29T19:46:00Z">
        <w:r w:rsidRPr="00D42225" w:rsidDel="00D42225">
          <w:rPr>
            <w:rStyle w:val="Lienhypertexte"/>
            <w:b w:val="0"/>
            <w:noProof/>
          </w:rPr>
          <w:delText>11.4</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Alteration to country names or code elements</w:delText>
        </w:r>
        <w:r w:rsidDel="00D42225">
          <w:rPr>
            <w:noProof/>
            <w:webHidden/>
          </w:rPr>
          <w:tab/>
          <w:delText>17</w:delText>
        </w:r>
      </w:del>
    </w:p>
    <w:p w:rsidR="00B64F2F" w:rsidDel="00D42225" w:rsidRDefault="00B64F2F">
      <w:pPr>
        <w:pStyle w:val="TM2"/>
        <w:rPr>
          <w:del w:id="272" w:author="Elisabeth" w:date="2018-09-29T19:46:00Z"/>
          <w:rFonts w:asciiTheme="minorHAnsi" w:eastAsiaTheme="minorEastAsia" w:hAnsiTheme="minorHAnsi" w:cstheme="minorBidi"/>
          <w:b w:val="0"/>
          <w:noProof/>
          <w:lang w:val="pl-PL" w:eastAsia="pl-PL"/>
        </w:rPr>
      </w:pPr>
      <w:del w:id="273" w:author="Elisabeth" w:date="2018-09-29T19:46:00Z">
        <w:r w:rsidRPr="00D42225" w:rsidDel="00D42225">
          <w:rPr>
            <w:rStyle w:val="Lienhypertexte"/>
            <w:b w:val="0"/>
            <w:noProof/>
          </w:rPr>
          <w:delText>11.5</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Reservation of country code elements</w:delText>
        </w:r>
        <w:r w:rsidDel="00D42225">
          <w:rPr>
            <w:noProof/>
            <w:webHidden/>
          </w:rPr>
          <w:tab/>
          <w:delText>17</w:delText>
        </w:r>
      </w:del>
    </w:p>
    <w:p w:rsidR="00B64F2F" w:rsidDel="00D42225" w:rsidRDefault="00B64F2F">
      <w:pPr>
        <w:pStyle w:val="TM2"/>
        <w:rPr>
          <w:del w:id="274" w:author="Elisabeth" w:date="2018-09-29T19:46:00Z"/>
          <w:rFonts w:asciiTheme="minorHAnsi" w:eastAsiaTheme="minorEastAsia" w:hAnsiTheme="minorHAnsi" w:cstheme="minorBidi"/>
          <w:b w:val="0"/>
          <w:noProof/>
          <w:lang w:val="pl-PL" w:eastAsia="pl-PL"/>
        </w:rPr>
      </w:pPr>
      <w:del w:id="275" w:author="Elisabeth" w:date="2018-09-29T19:46:00Z">
        <w:r w:rsidRPr="00D42225" w:rsidDel="00D42225">
          <w:rPr>
            <w:rStyle w:val="Lienhypertexte"/>
            <w:b w:val="0"/>
            <w:noProof/>
          </w:rPr>
          <w:delText>11.6</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rPr>
          <w:delText xml:space="preserve">Advice regarding use of </w:delText>
        </w:r>
        <w:r w:rsidRPr="00D42225" w:rsidDel="00D42225">
          <w:rPr>
            <w:rStyle w:val="Lienhypertexte"/>
            <w:b w:val="0"/>
            <w:noProof/>
            <w:spacing w:val="-2"/>
          </w:rPr>
          <w:delText>country code elements</w:delText>
        </w:r>
        <w:r w:rsidDel="00D42225">
          <w:rPr>
            <w:noProof/>
            <w:webHidden/>
          </w:rPr>
          <w:tab/>
          <w:delText>18</w:delText>
        </w:r>
      </w:del>
    </w:p>
    <w:p w:rsidR="00B64F2F" w:rsidDel="00D42225" w:rsidRDefault="00B64F2F">
      <w:pPr>
        <w:pStyle w:val="TM2"/>
        <w:rPr>
          <w:del w:id="276" w:author="Elisabeth" w:date="2018-09-29T19:46:00Z"/>
          <w:rFonts w:asciiTheme="minorHAnsi" w:eastAsiaTheme="minorEastAsia" w:hAnsiTheme="minorHAnsi" w:cstheme="minorBidi"/>
          <w:b w:val="0"/>
          <w:noProof/>
          <w:lang w:val="pl-PL" w:eastAsia="pl-PL"/>
        </w:rPr>
      </w:pPr>
      <w:del w:id="277" w:author="Elisabeth" w:date="2018-09-29T19:46:00Z">
        <w:r w:rsidRPr="00D42225" w:rsidDel="00D42225">
          <w:rPr>
            <w:rStyle w:val="Lienhypertexte"/>
            <w:b w:val="0"/>
            <w:noProof/>
          </w:rPr>
          <w:delText>11.7</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Change of country subdivision names</w:delText>
        </w:r>
        <w:r w:rsidDel="00D42225">
          <w:rPr>
            <w:noProof/>
            <w:webHidden/>
          </w:rPr>
          <w:tab/>
          <w:delText>18</w:delText>
        </w:r>
      </w:del>
    </w:p>
    <w:p w:rsidR="00B64F2F" w:rsidDel="00D42225" w:rsidRDefault="00B64F2F">
      <w:pPr>
        <w:pStyle w:val="TM2"/>
        <w:rPr>
          <w:del w:id="278" w:author="Elisabeth" w:date="2018-09-29T19:46:00Z"/>
          <w:rFonts w:asciiTheme="minorHAnsi" w:eastAsiaTheme="minorEastAsia" w:hAnsiTheme="minorHAnsi" w:cstheme="minorBidi"/>
          <w:b w:val="0"/>
          <w:noProof/>
          <w:lang w:val="pl-PL" w:eastAsia="pl-PL"/>
        </w:rPr>
      </w:pPr>
      <w:del w:id="279" w:author="Elisabeth" w:date="2018-09-29T19:46:00Z">
        <w:r w:rsidRPr="00D42225" w:rsidDel="00D42225">
          <w:rPr>
            <w:rStyle w:val="Lienhypertexte"/>
            <w:b w:val="0"/>
            <w:noProof/>
          </w:rPr>
          <w:delText>11.8</w:delText>
        </w:r>
        <w:r w:rsidDel="00D42225">
          <w:rPr>
            <w:rFonts w:asciiTheme="minorHAnsi" w:eastAsiaTheme="minorEastAsia" w:hAnsiTheme="minorHAnsi" w:cstheme="minorBidi"/>
            <w:b w:val="0"/>
            <w:noProof/>
            <w:lang w:val="pl-PL" w:eastAsia="pl-PL"/>
          </w:rPr>
          <w:tab/>
        </w:r>
        <w:r w:rsidRPr="00D42225" w:rsidDel="00D42225">
          <w:rPr>
            <w:rStyle w:val="Lienhypertexte"/>
            <w:b w:val="0"/>
            <w:noProof/>
            <w:spacing w:val="-2"/>
          </w:rPr>
          <w:delText>Alteration to country subdivision code elements</w:delText>
        </w:r>
        <w:r w:rsidDel="00D42225">
          <w:rPr>
            <w:noProof/>
            <w:webHidden/>
          </w:rPr>
          <w:tab/>
          <w:delText>18</w:delText>
        </w:r>
      </w:del>
    </w:p>
    <w:p w:rsidR="00B64F2F" w:rsidDel="00D42225" w:rsidRDefault="00B64F2F">
      <w:pPr>
        <w:pStyle w:val="TM1"/>
        <w:rPr>
          <w:del w:id="280" w:author="Elisabeth" w:date="2018-09-29T19:46:00Z"/>
          <w:rFonts w:asciiTheme="minorHAnsi" w:eastAsiaTheme="minorEastAsia" w:hAnsiTheme="minorHAnsi" w:cstheme="minorBidi"/>
          <w:b w:val="0"/>
          <w:noProof/>
          <w:lang w:val="pl-PL" w:eastAsia="pl-PL"/>
        </w:rPr>
      </w:pPr>
      <w:del w:id="281" w:author="Elisabeth" w:date="2018-09-29T19:46:00Z">
        <w:r w:rsidRPr="00D42225" w:rsidDel="00D42225">
          <w:rPr>
            <w:rStyle w:val="Lienhypertexte"/>
            <w:b w:val="0"/>
            <w:noProof/>
          </w:rPr>
          <w:delText>Annex A (informative)  Numerical representation of ISO 3166 alpha-2 code elements</w:delText>
        </w:r>
        <w:r w:rsidDel="00D42225">
          <w:rPr>
            <w:noProof/>
            <w:webHidden/>
          </w:rPr>
          <w:tab/>
          <w:delText>19</w:delText>
        </w:r>
      </w:del>
    </w:p>
    <w:p w:rsidR="00B64F2F" w:rsidDel="00D42225" w:rsidRDefault="00B64F2F">
      <w:pPr>
        <w:pStyle w:val="TM1"/>
        <w:rPr>
          <w:del w:id="282" w:author="Elisabeth" w:date="2018-09-29T19:46:00Z"/>
          <w:rFonts w:asciiTheme="minorHAnsi" w:eastAsiaTheme="minorEastAsia" w:hAnsiTheme="minorHAnsi" w:cstheme="minorBidi"/>
          <w:b w:val="0"/>
          <w:noProof/>
          <w:lang w:val="pl-PL" w:eastAsia="pl-PL"/>
        </w:rPr>
      </w:pPr>
      <w:del w:id="283" w:author="Elisabeth" w:date="2018-09-29T19:46:00Z">
        <w:r w:rsidRPr="00D42225" w:rsidDel="00D42225">
          <w:rPr>
            <w:rStyle w:val="Lienhypertexte"/>
            <w:b w:val="0"/>
            <w:noProof/>
          </w:rPr>
          <w:delText>Annex B (informative)  Conversion matrix for the numerical representation of ISO 3166 alpha-2 code elements</w:delText>
        </w:r>
        <w:r w:rsidDel="00D42225">
          <w:rPr>
            <w:noProof/>
            <w:webHidden/>
          </w:rPr>
          <w:tab/>
          <w:delText>20</w:delText>
        </w:r>
      </w:del>
    </w:p>
    <w:p w:rsidR="00B64F2F" w:rsidDel="00D42225" w:rsidRDefault="00B64F2F">
      <w:pPr>
        <w:pStyle w:val="TM1"/>
        <w:rPr>
          <w:del w:id="284" w:author="Elisabeth" w:date="2018-09-29T19:46:00Z"/>
          <w:rFonts w:asciiTheme="minorHAnsi" w:eastAsiaTheme="minorEastAsia" w:hAnsiTheme="minorHAnsi" w:cstheme="minorBidi"/>
          <w:b w:val="0"/>
          <w:noProof/>
          <w:lang w:val="pl-PL" w:eastAsia="pl-PL"/>
        </w:rPr>
      </w:pPr>
      <w:del w:id="285" w:author="Elisabeth" w:date="2018-09-29T19:46:00Z">
        <w:r w:rsidRPr="00D42225" w:rsidDel="00D42225">
          <w:rPr>
            <w:rStyle w:val="Lienhypertexte"/>
            <w:b w:val="0"/>
            <w:noProof/>
          </w:rPr>
          <w:delText xml:space="preserve">Annex C (informative)  </w:delText>
        </w:r>
        <w:r w:rsidRPr="00D42225" w:rsidDel="00D42225">
          <w:rPr>
            <w:rStyle w:val="Lienhypertexte"/>
            <w:b w:val="0"/>
            <w:noProof/>
            <w:spacing w:val="-2"/>
          </w:rPr>
          <w:delText xml:space="preserve">Reference sources for country subdivision names and </w:delText>
        </w:r>
        <w:r w:rsidRPr="00D42225" w:rsidDel="00D42225">
          <w:rPr>
            <w:rStyle w:val="Lienhypertexte"/>
            <w:b w:val="0"/>
            <w:noProof/>
          </w:rPr>
          <w:delText>code elements</w:delText>
        </w:r>
        <w:r w:rsidDel="00D42225">
          <w:rPr>
            <w:noProof/>
            <w:webHidden/>
          </w:rPr>
          <w:tab/>
          <w:delText>22</w:delText>
        </w:r>
      </w:del>
    </w:p>
    <w:p w:rsidR="00B64F2F" w:rsidDel="00D42225" w:rsidRDefault="00B64F2F">
      <w:pPr>
        <w:pStyle w:val="TM1"/>
        <w:rPr>
          <w:del w:id="286" w:author="Elisabeth" w:date="2018-09-29T19:46:00Z"/>
          <w:rFonts w:asciiTheme="minorHAnsi" w:eastAsiaTheme="minorEastAsia" w:hAnsiTheme="minorHAnsi" w:cstheme="minorBidi"/>
          <w:b w:val="0"/>
          <w:noProof/>
          <w:lang w:val="pl-PL" w:eastAsia="pl-PL"/>
        </w:rPr>
      </w:pPr>
      <w:del w:id="287" w:author="Elisabeth" w:date="2018-09-29T19:46:00Z">
        <w:r w:rsidRPr="00D42225" w:rsidDel="00D42225">
          <w:rPr>
            <w:rStyle w:val="Lienhypertexte"/>
            <w:b w:val="0"/>
            <w:noProof/>
            <w:spacing w:val="-2"/>
          </w:rPr>
          <w:delText>Annex D</w:delText>
        </w:r>
        <w:r w:rsidRPr="00D42225" w:rsidDel="00D42225">
          <w:rPr>
            <w:rStyle w:val="Lienhypertexte"/>
            <w:b w:val="0"/>
            <w:noProof/>
          </w:rPr>
          <w:delText xml:space="preserve"> (informative)  </w:delText>
        </w:r>
        <w:r w:rsidRPr="00D42225" w:rsidDel="00D42225">
          <w:rPr>
            <w:rStyle w:val="Lienhypertexte"/>
            <w:b w:val="0"/>
            <w:noProof/>
            <w:spacing w:val="-2"/>
          </w:rPr>
          <w:delText>List of ISO</w:delText>
        </w:r>
        <w:r w:rsidRPr="00D42225" w:rsidDel="00D42225">
          <w:rPr>
            <w:rStyle w:val="Lienhypertexte"/>
            <w:b w:val="0"/>
            <w:noProof/>
            <w:spacing w:val="-4"/>
          </w:rPr>
          <w:delText> </w:delText>
        </w:r>
        <w:r w:rsidRPr="00D42225" w:rsidDel="00D42225">
          <w:rPr>
            <w:rStyle w:val="Lienhypertexte"/>
            <w:b w:val="0"/>
            <w:noProof/>
            <w:spacing w:val="-2"/>
          </w:rPr>
          <w:delText>639 language codes, alpha-2 and alpha-3, used in the ISO</w:delText>
        </w:r>
        <w:r w:rsidRPr="00D42225" w:rsidDel="00D42225">
          <w:rPr>
            <w:rStyle w:val="Lienhypertexte"/>
            <w:b w:val="0"/>
            <w:noProof/>
            <w:spacing w:val="-4"/>
          </w:rPr>
          <w:delText> </w:delText>
        </w:r>
        <w:r w:rsidRPr="00D42225" w:rsidDel="00D42225">
          <w:rPr>
            <w:rStyle w:val="Lienhypertexte"/>
            <w:b w:val="0"/>
            <w:noProof/>
            <w:spacing w:val="-2"/>
          </w:rPr>
          <w:delText>3166 standard of country codes</w:delText>
        </w:r>
        <w:r w:rsidDel="00D42225">
          <w:rPr>
            <w:noProof/>
            <w:webHidden/>
          </w:rPr>
          <w:tab/>
          <w:delText>23</w:delText>
        </w:r>
      </w:del>
    </w:p>
    <w:p w:rsidR="00B64F2F" w:rsidDel="00D42225" w:rsidRDefault="00B64F2F">
      <w:pPr>
        <w:pStyle w:val="TM1"/>
        <w:rPr>
          <w:del w:id="288" w:author="Elisabeth" w:date="2018-09-29T19:46:00Z"/>
          <w:rFonts w:asciiTheme="minorHAnsi" w:eastAsiaTheme="minorEastAsia" w:hAnsiTheme="minorHAnsi" w:cstheme="minorBidi"/>
          <w:b w:val="0"/>
          <w:noProof/>
          <w:lang w:val="pl-PL" w:eastAsia="pl-PL"/>
        </w:rPr>
      </w:pPr>
      <w:del w:id="289" w:author="Elisabeth" w:date="2018-09-29T19:46:00Z">
        <w:r w:rsidRPr="00D42225" w:rsidDel="00D42225">
          <w:rPr>
            <w:rStyle w:val="Lienhypertexte"/>
            <w:b w:val="0"/>
            <w:noProof/>
          </w:rPr>
          <w:delText>Bibliography</w:delText>
        </w:r>
        <w:r w:rsidDel="00D42225">
          <w:rPr>
            <w:noProof/>
            <w:webHidden/>
          </w:rPr>
          <w:tab/>
          <w:delText>26</w:delText>
        </w:r>
      </w:del>
    </w:p>
    <w:p w:rsidR="001A33D0" w:rsidRPr="002E0796" w:rsidRDefault="0054733A" w:rsidP="001A33D0">
      <w:pPr>
        <w:pStyle w:val="TM1"/>
      </w:pPr>
      <w:r w:rsidRPr="002E0796">
        <w:fldChar w:fldCharType="end"/>
      </w:r>
    </w:p>
    <w:p w:rsidR="001A33D0" w:rsidRPr="002E0796" w:rsidRDefault="001A33D0" w:rsidP="001A33D0">
      <w:pPr>
        <w:pStyle w:val="ForewordTitle"/>
      </w:pPr>
      <w:bookmarkStart w:id="290" w:name="_Toc353342667"/>
      <w:bookmarkStart w:id="291" w:name="_Toc526025768"/>
      <w:r w:rsidRPr="002E0796">
        <w:lastRenderedPageBreak/>
        <w:t>Foreword</w:t>
      </w:r>
      <w:bookmarkEnd w:id="290"/>
      <w:bookmarkEnd w:id="291"/>
    </w:p>
    <w:p w:rsidR="001A33D0" w:rsidRPr="002E0796" w:rsidRDefault="005B3EC6" w:rsidP="001A33D0">
      <w:r w:rsidRPr="002E0796">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rsidRPr="002E0796">
        <w:t>Electrotechnical</w:t>
      </w:r>
      <w:proofErr w:type="spellEnd"/>
      <w:r w:rsidRPr="002E0796">
        <w:t xml:space="preserve"> Commission (IEC) on all matters of </w:t>
      </w:r>
      <w:proofErr w:type="spellStart"/>
      <w:r w:rsidRPr="002E0796">
        <w:t>electrotechnical</w:t>
      </w:r>
      <w:proofErr w:type="spellEnd"/>
      <w:r w:rsidRPr="002E0796">
        <w:t xml:space="preserve"> standardization.</w:t>
      </w:r>
    </w:p>
    <w:p w:rsidR="001A33D0" w:rsidRPr="002E0796" w:rsidRDefault="005B3EC6" w:rsidP="005B3EC6">
      <w:r w:rsidRPr="002E0796">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3" w:history="1">
        <w:r w:rsidRPr="002E0796">
          <w:rPr>
            <w:color w:val="0000FF"/>
            <w:u w:val="single"/>
            <w:lang w:eastAsia="fr-FR"/>
          </w:rPr>
          <w:t>www.iso.org/directives</w:t>
        </w:r>
      </w:hyperlink>
      <w:r w:rsidRPr="002E0796">
        <w:t>).</w:t>
      </w:r>
    </w:p>
    <w:p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4" w:history="1">
        <w:r w:rsidRPr="002E0796">
          <w:rPr>
            <w:color w:val="0000FF"/>
            <w:u w:val="single"/>
            <w:lang w:eastAsia="fr-FR"/>
          </w:rPr>
          <w:t>www.iso.org/patents</w:t>
        </w:r>
      </w:hyperlink>
      <w:r w:rsidRPr="002E0796">
        <w:t>).</w:t>
      </w:r>
    </w:p>
    <w:p w:rsidR="001A33D0" w:rsidRPr="002E0796" w:rsidRDefault="005B3EC6" w:rsidP="001A33D0">
      <w:r w:rsidRPr="002E0796">
        <w:t>Any trade name used in this document is information given for the convenience of users and does not constitute an endorsement.</w:t>
      </w:r>
    </w:p>
    <w:p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5" w:history="1">
        <w:r w:rsidRPr="002E0796">
          <w:rPr>
            <w:rFonts w:eastAsia="Malgun Gothic" w:cs="Arial"/>
            <w:color w:val="0000FF"/>
            <w:szCs w:val="24"/>
            <w:u w:val="single"/>
            <w:lang w:eastAsia="fr-FR"/>
          </w:rPr>
          <w:t>www.iso.org/iso/foreword.html</w:t>
        </w:r>
      </w:hyperlink>
      <w:r w:rsidRPr="002E0796">
        <w:rPr>
          <w:rFonts w:eastAsia="Malgun Gothic"/>
        </w:rPr>
        <w:t>.</w:t>
      </w:r>
    </w:p>
    <w:p w:rsidR="001A33D0" w:rsidRPr="002E0796" w:rsidRDefault="00B9118A" w:rsidP="001A33D0">
      <w:r w:rsidRPr="002E0796">
        <w:t>This document was prepared by Technical Committee</w:t>
      </w:r>
      <w:r w:rsidR="001A33D0" w:rsidRPr="002E0796">
        <w:t xml:space="preserve"> </w:t>
      </w:r>
      <w:r w:rsidR="00EE150B">
        <w:t>ISO/TC</w:t>
      </w:r>
      <w:r w:rsidR="00EE150B" w:rsidRPr="002E0796">
        <w:t> </w:t>
      </w:r>
      <w:r w:rsidR="00EE150B">
        <w:t>46</w:t>
      </w:r>
      <w:r w:rsidR="001A33D0" w:rsidRPr="002E0796">
        <w:t xml:space="preserve">, </w:t>
      </w:r>
      <w:r w:rsidR="00EE150B" w:rsidRPr="00F22332">
        <w:rPr>
          <w:i/>
        </w:rPr>
        <w:t>Information and documentation</w:t>
      </w:r>
      <w:r w:rsidR="00EE150B">
        <w:t>,</w:t>
      </w:r>
      <w:r w:rsidR="00EE150B" w:rsidRPr="002E0796">
        <w:t xml:space="preserve"> </w:t>
      </w:r>
      <w:r w:rsidR="00EE150B">
        <w:t>WG</w:t>
      </w:r>
      <w:r w:rsidR="00EE150B" w:rsidRPr="002E0796">
        <w:t> </w:t>
      </w:r>
      <w:r w:rsidR="00EE150B">
        <w:t xml:space="preserve">02, </w:t>
      </w:r>
      <w:r w:rsidR="00EE150B" w:rsidRPr="00EE150B">
        <w:rPr>
          <w:i/>
        </w:rPr>
        <w:t>Coding of country names and related entities</w:t>
      </w:r>
    </w:p>
    <w:p w:rsidR="009F5969" w:rsidRDefault="001A33D0" w:rsidP="001A33D0">
      <w:r w:rsidRPr="002E0796">
        <w:t xml:space="preserve">This </w:t>
      </w:r>
      <w:r w:rsidR="009F5969" w:rsidRPr="009F5969">
        <w:rPr>
          <w:color w:val="000000" w:themeColor="text1"/>
        </w:rPr>
        <w:t>fourth</w:t>
      </w:r>
      <w:r w:rsidRPr="002E0796">
        <w:t xml:space="preserve"> edition cancels and replaces the </w:t>
      </w:r>
      <w:r w:rsidR="009F5969" w:rsidRPr="009F5969">
        <w:rPr>
          <w:color w:val="000000" w:themeColor="text1"/>
        </w:rPr>
        <w:t>third</w:t>
      </w:r>
      <w:r w:rsidRPr="009F5969">
        <w:rPr>
          <w:color w:val="000000" w:themeColor="text1"/>
        </w:rPr>
        <w:t xml:space="preserve"> </w:t>
      </w:r>
      <w:r w:rsidR="009F5969">
        <w:t xml:space="preserve">editions, </w:t>
      </w:r>
      <w:r w:rsidRPr="002E0796">
        <w:t>ISO</w:t>
      </w:r>
      <w:r w:rsidR="009F5969" w:rsidRPr="002E0796">
        <w:t> </w:t>
      </w:r>
      <w:r w:rsidR="009F5969">
        <w:t>3166-1</w:t>
      </w:r>
      <w:r w:rsidR="00B9118A" w:rsidRPr="002E0796">
        <w:t>:</w:t>
      </w:r>
      <w:r w:rsidR="009F5969" w:rsidRPr="009F5969">
        <w:rPr>
          <w:color w:val="000000" w:themeColor="text1"/>
        </w:rPr>
        <w:t>2013</w:t>
      </w:r>
      <w:r w:rsidR="009F5969">
        <w:rPr>
          <w:color w:val="000000" w:themeColor="text1"/>
        </w:rPr>
        <w:t xml:space="preserve"> and ISO</w:t>
      </w:r>
      <w:r w:rsidR="009F5969" w:rsidRPr="002E0796">
        <w:t> </w:t>
      </w:r>
      <w:r w:rsidR="009F5969">
        <w:rPr>
          <w:color w:val="000000" w:themeColor="text1"/>
        </w:rPr>
        <w:t>3166-2:2013</w:t>
      </w:r>
      <w:r w:rsidR="009F5969">
        <w:t xml:space="preserve">, and the second edition </w:t>
      </w:r>
      <w:r w:rsidR="009F5969" w:rsidRPr="002E0796">
        <w:t>ISO </w:t>
      </w:r>
      <w:r w:rsidR="009F5969">
        <w:t>3166-3</w:t>
      </w:r>
      <w:r w:rsidR="009F5969" w:rsidRPr="002E0796">
        <w:t>:</w:t>
      </w:r>
      <w:r w:rsidR="009F5969" w:rsidRPr="009F5969">
        <w:rPr>
          <w:color w:val="000000" w:themeColor="text1"/>
        </w:rPr>
        <w:t>2013</w:t>
      </w:r>
      <w:r w:rsidR="009F5969">
        <w:rPr>
          <w:color w:val="000000" w:themeColor="text1"/>
        </w:rPr>
        <w:t xml:space="preserve">, </w:t>
      </w:r>
      <w:r w:rsidR="009F5969">
        <w:t xml:space="preserve">which have been the last ones published as paper standard, with the normative text and the codes together. In the end of 2013, the </w:t>
      </w:r>
      <w:r w:rsidR="009F5969" w:rsidRPr="002E0796">
        <w:t>ISO </w:t>
      </w:r>
      <w:r w:rsidR="009F5969">
        <w:t>3166 codes, all three parts, have been moved to the database format.</w:t>
      </w:r>
    </w:p>
    <w:p w:rsidR="00552F6A" w:rsidRDefault="00552F6A" w:rsidP="001A33D0">
      <w:r w:rsidRPr="00F22332">
        <w:t>This</w:t>
      </w:r>
      <w:r>
        <w:t xml:space="preserve"> fourth edition </w:t>
      </w:r>
      <w:r w:rsidRPr="00F22332">
        <w:t xml:space="preserve">is a consolidation of </w:t>
      </w:r>
      <w:r>
        <w:t xml:space="preserve">normative texts </w:t>
      </w:r>
      <w:r w:rsidRPr="00F22332">
        <w:t>of the</w:t>
      </w:r>
      <w:r>
        <w:t xml:space="preserve"> three parts of</w:t>
      </w:r>
      <w:r w:rsidRPr="00F22332">
        <w:t xml:space="preserve"> ISO°3166 standard, </w:t>
      </w:r>
      <w:r>
        <w:t>taking into account the stricter database rules imposed on the code</w:t>
      </w:r>
      <w:r w:rsidRPr="00F22332">
        <w:t xml:space="preserve"> itself</w:t>
      </w:r>
      <w:r>
        <w:t>, as opposed to paper documents.</w:t>
      </w:r>
      <w:r w:rsidRPr="00F22332">
        <w:t xml:space="preserve"> </w:t>
      </w:r>
      <w:r>
        <w:t>The ISO</w:t>
      </w:r>
      <w:r w:rsidRPr="002E0796">
        <w:t> </w:t>
      </w:r>
      <w:r>
        <w:t xml:space="preserve">3166 codes have </w:t>
      </w:r>
      <w:r w:rsidRPr="00F22332">
        <w:t>been in the database format for more than 4 years</w:t>
      </w:r>
      <w:r>
        <w:t>.</w:t>
      </w:r>
    </w:p>
    <w:p w:rsidR="00552F6A" w:rsidRDefault="001A33D0" w:rsidP="001A33D0">
      <w:r w:rsidRPr="002E0796">
        <w:t>The main changes compared to the previous edition are as follows:</w:t>
      </w:r>
    </w:p>
    <w:p w:rsidR="00552F6A" w:rsidRPr="002E0796" w:rsidRDefault="00552F6A" w:rsidP="00552F6A">
      <w:pPr>
        <w:ind w:left="403" w:hanging="403"/>
      </w:pPr>
      <w:r>
        <w:t>—</w:t>
      </w:r>
      <w:r>
        <w:tab/>
      </w:r>
      <w:r w:rsidR="00772E44">
        <w:t>A</w:t>
      </w:r>
      <w:r>
        <w:t>ll characters</w:t>
      </w:r>
      <w:r w:rsidR="00BD5DEA">
        <w:t xml:space="preserve"> in the database</w:t>
      </w:r>
      <w:r w:rsidR="00772E44">
        <w:t>, specifically those</w:t>
      </w:r>
      <w:r>
        <w:t xml:space="preserve"> with diacritical marks</w:t>
      </w:r>
      <w:r w:rsidR="00BD5DEA">
        <w:t>,</w:t>
      </w:r>
      <w:r>
        <w:t xml:space="preserve"> have been checked with </w:t>
      </w:r>
      <w:r w:rsidR="00772E44">
        <w:t>U</w:t>
      </w:r>
      <w:r>
        <w:t xml:space="preserve">niversal </w:t>
      </w:r>
      <w:r w:rsidR="00772E44">
        <w:t>Multiple-Octet Coded Character Set, ISO/IEC</w:t>
      </w:r>
      <w:r w:rsidR="00772E44" w:rsidRPr="002E0796">
        <w:t> </w:t>
      </w:r>
      <w:r w:rsidR="00772E44">
        <w:t>10646</w:t>
      </w:r>
    </w:p>
    <w:p w:rsidR="00552F6A" w:rsidRPr="00552F6A" w:rsidRDefault="00772E44" w:rsidP="00552F6A">
      <w:pPr>
        <w:ind w:left="403" w:hanging="403"/>
      </w:pPr>
      <w:r>
        <w:t>—</w:t>
      </w:r>
      <w:r>
        <w:tab/>
        <w:t>The database encoding is UTF-8, and the same is used in many applications</w:t>
      </w:r>
    </w:p>
    <w:p w:rsidR="001A33D0" w:rsidRDefault="00FB7F0C" w:rsidP="001A33D0">
      <w:pPr>
        <w:ind w:left="403" w:hanging="403"/>
      </w:pPr>
      <w:r>
        <w:t>—</w:t>
      </w:r>
      <w:r>
        <w:tab/>
        <w:t xml:space="preserve">The three parts </w:t>
      </w:r>
      <w:r w:rsidR="00BD5DEA">
        <w:t>- three codes - belong</w:t>
      </w:r>
      <w:r>
        <w:t xml:space="preserve"> to the same database, updates are done only once for all parts</w:t>
      </w:r>
    </w:p>
    <w:p w:rsidR="00FB7F0C" w:rsidRPr="002E0796" w:rsidRDefault="00FB7F0C" w:rsidP="00FB7F0C">
      <w:pPr>
        <w:ind w:left="403" w:hanging="403"/>
      </w:pPr>
      <w:r>
        <w:t>—</w:t>
      </w:r>
      <w:r>
        <w:tab/>
        <w:t>The ISO</w:t>
      </w:r>
      <w:r w:rsidRPr="002E0796">
        <w:t> </w:t>
      </w:r>
      <w:r>
        <w:t>3166 standard as database permits to update any application using it in a quick and effective manner</w:t>
      </w:r>
    </w:p>
    <w:p w:rsidR="001A33D0" w:rsidRPr="002E0796" w:rsidRDefault="00FB7F0C" w:rsidP="001A33D0">
      <w:pPr>
        <w:rPr>
          <w:rFonts w:ascii="Calibri" w:hAnsi="Calibri"/>
        </w:rPr>
      </w:pPr>
      <w:r>
        <w:t>A list of all parts in the ISO</w:t>
      </w:r>
      <w:r w:rsidRPr="002E0796">
        <w:t> </w:t>
      </w:r>
      <w:r>
        <w:t>3166</w:t>
      </w:r>
      <w:r w:rsidR="001A33D0" w:rsidRPr="002E0796">
        <w:t xml:space="preserve"> series can be found on the ISO website.</w:t>
      </w:r>
    </w:p>
    <w:p w:rsidR="001A33D0" w:rsidRPr="002E0796" w:rsidRDefault="001A33D0" w:rsidP="001A33D0"/>
    <w:p w:rsidR="001A33D0" w:rsidRPr="002E0796" w:rsidRDefault="001A33D0" w:rsidP="001A33D0">
      <w:pPr>
        <w:pStyle w:val="IntroTitle"/>
        <w:pageBreakBefore/>
      </w:pPr>
      <w:bookmarkStart w:id="292" w:name="_Toc353342668"/>
      <w:bookmarkStart w:id="293" w:name="_Toc526025769"/>
      <w:r w:rsidRPr="002E0796">
        <w:lastRenderedPageBreak/>
        <w:t>Introduction</w:t>
      </w:r>
      <w:bookmarkEnd w:id="292"/>
      <w:bookmarkEnd w:id="293"/>
    </w:p>
    <w:p w:rsidR="00BD5DEA" w:rsidRPr="00F22332" w:rsidRDefault="00BD5DEA" w:rsidP="00BD5DEA">
      <w:r w:rsidRPr="00F22332">
        <w:t>ISO 3166 provides universally applicable coded representations of names of countries (current and non-current), dependencies, and other areas of particular geopolitical interest and their subdivisions.</w:t>
      </w:r>
    </w:p>
    <w:p w:rsidR="00BD5DEA" w:rsidRPr="00F22332" w:rsidRDefault="00BD5DEA" w:rsidP="00BD5DEA">
      <w:r w:rsidRPr="00F22332">
        <w:t xml:space="preserve">ISO 3166-1, establishes codes that represent the current names of countries, dependencies, and other areas of particular geopolitical interest, on the basis </w:t>
      </w:r>
      <w:del w:id="294" w:author="Elisabeth" w:date="2018-09-29T11:19:00Z">
        <w:r w:rsidRPr="00F22332" w:rsidDel="009A54CA">
          <w:delText xml:space="preserve">of lists </w:delText>
        </w:r>
      </w:del>
      <w:r w:rsidRPr="00F22332">
        <w:t>of country names obtained from the United Nations.</w:t>
      </w:r>
    </w:p>
    <w:p w:rsidR="00BD5DEA" w:rsidRPr="00F22332" w:rsidRDefault="00BD5DEA" w:rsidP="00BD5DEA">
      <w:r w:rsidRPr="00F22332">
        <w:t xml:space="preserve">ISO 3166-2 establishes a code that represents the names of the principal administrative divisions, or similar areas, of the countries </w:t>
      </w:r>
      <w:ins w:id="295" w:author="Elisabeth" w:date="2018-09-29T11:20:00Z">
        <w:r w:rsidR="009A54CA">
          <w:t xml:space="preserve">and entities </w:t>
        </w:r>
      </w:ins>
      <w:del w:id="296" w:author="Elisabeth" w:date="2018-09-29T11:20:00Z">
        <w:r w:rsidRPr="00F22332" w:rsidDel="009A54CA">
          <w:delText xml:space="preserve">etc. </w:delText>
        </w:r>
      </w:del>
      <w:r w:rsidRPr="00F22332">
        <w:t>included in this part of ISO 3166.</w:t>
      </w:r>
    </w:p>
    <w:p w:rsidR="00BD5DEA" w:rsidRPr="00F22332" w:rsidRDefault="00BD5DEA" w:rsidP="00BD5DEA">
      <w:r w:rsidRPr="00F22332">
        <w:t>ISO 3166-3 establishes a code that represents non-current country names, i.e. the country names deleted from ISO 3166 since its first publication in 1974.</w:t>
      </w:r>
    </w:p>
    <w:p w:rsidR="00BD5DEA" w:rsidRPr="00F22332" w:rsidRDefault="00BD5DEA" w:rsidP="00BD5DEA">
      <w:r w:rsidRPr="00F22332">
        <w:t>The three parts of ISO 3166 do not express any opinion whatsoever concerning the legal status of any country, dependency, or other area named herein, or concerning its frontiers or boundaries.</w:t>
      </w:r>
    </w:p>
    <w:p w:rsidR="00BD5DEA" w:rsidRPr="002E0796" w:rsidRDefault="00BD5DEA" w:rsidP="001A33D0"/>
    <w:p w:rsidR="001A33D0" w:rsidRPr="002E0796" w:rsidRDefault="001A33D0" w:rsidP="001A33D0">
      <w:pPr>
        <w:pageBreakBefore/>
        <w:spacing w:after="360" w:line="360" w:lineRule="atLeast"/>
        <w:jc w:val="left"/>
        <w:rPr>
          <w:b/>
          <w:sz w:val="32"/>
          <w:szCs w:val="32"/>
        </w:rPr>
        <w:sectPr w:rsidR="001A33D0" w:rsidRPr="002E0796" w:rsidSect="004421EF">
          <w:headerReference w:type="even" r:id="rId16"/>
          <w:headerReference w:type="default" r:id="rId17"/>
          <w:footerReference w:type="even" r:id="rId18"/>
          <w:footerReference w:type="default" r:id="rId19"/>
          <w:pgSz w:w="11906" w:h="16838" w:code="9"/>
          <w:pgMar w:top="794" w:right="1077" w:bottom="567" w:left="1077" w:header="709" w:footer="284" w:gutter="0"/>
          <w:pgNumType w:fmt="lowerRoman"/>
          <w:cols w:space="720"/>
        </w:sectPr>
      </w:pPr>
    </w:p>
    <w:p w:rsidR="00803727" w:rsidRPr="002E0796" w:rsidRDefault="00803727" w:rsidP="00803727">
      <w:pPr>
        <w:pStyle w:val="zzSTDTitle"/>
        <w:spacing w:before="0" w:after="360"/>
        <w:rPr>
          <w:b w:val="0"/>
          <w:color w:val="auto"/>
        </w:rPr>
      </w:pPr>
      <w:r w:rsidRPr="00803727">
        <w:rPr>
          <w:color w:val="auto"/>
          <w:szCs w:val="32"/>
        </w:rPr>
        <w:lastRenderedPageBreak/>
        <w:t>Codes for the representation of names of countries and their subdivisions</w:t>
      </w:r>
      <w:r w:rsidR="00942817">
        <w:rPr>
          <w:b w:val="0"/>
          <w:color w:val="auto"/>
          <w:szCs w:val="32"/>
        </w:rPr>
        <w:t xml:space="preserve"> (Part</w:t>
      </w:r>
      <w:r w:rsidRPr="002E0796">
        <w:rPr>
          <w:b w:val="0"/>
          <w:color w:val="auto"/>
          <w:szCs w:val="32"/>
        </w:rPr>
        <w:t> </w:t>
      </w:r>
      <w:r w:rsidR="00942817">
        <w:rPr>
          <w:b w:val="0"/>
          <w:color w:val="auto"/>
          <w:szCs w:val="32"/>
        </w:rPr>
        <w:t>1: Country codes— Part 2: Country subdivision code</w:t>
      </w:r>
      <w:del w:id="297" w:author="Elisabeth" w:date="2018-09-01T02:57:00Z">
        <w:r w:rsidR="00942817" w:rsidDel="003D786D">
          <w:rPr>
            <w:b w:val="0"/>
            <w:color w:val="auto"/>
            <w:szCs w:val="32"/>
          </w:rPr>
          <w:delText>s</w:delText>
        </w:r>
      </w:del>
      <w:ins w:id="298" w:author="Elisabeth" w:date="2018-09-01T02:53:00Z">
        <w:r w:rsidR="003D786D">
          <w:rPr>
            <w:b w:val="0"/>
            <w:color w:val="auto"/>
            <w:szCs w:val="32"/>
          </w:rPr>
          <w:t>— Part 3:</w:t>
        </w:r>
      </w:ins>
      <w:ins w:id="299" w:author="Elisabeth" w:date="2018-09-01T02:54:00Z">
        <w:r w:rsidR="003D786D">
          <w:rPr>
            <w:b w:val="0"/>
            <w:color w:val="auto"/>
            <w:szCs w:val="32"/>
          </w:rPr>
          <w:t xml:space="preserve"> </w:t>
        </w:r>
      </w:ins>
      <w:ins w:id="300" w:author="Elisabeth" w:date="2018-09-01T02:53:00Z">
        <w:r w:rsidR="003D786D">
          <w:rPr>
            <w:b w:val="0"/>
            <w:color w:val="auto"/>
            <w:szCs w:val="32"/>
          </w:rPr>
          <w:t>Formerly used country codes</w:t>
        </w:r>
      </w:ins>
      <w:r w:rsidRPr="002E0796">
        <w:rPr>
          <w:b w:val="0"/>
          <w:color w:val="auto"/>
          <w:szCs w:val="32"/>
        </w:rPr>
        <w:t>)</w:t>
      </w:r>
    </w:p>
    <w:p w:rsidR="001A33D0" w:rsidRPr="002E0796" w:rsidRDefault="001A33D0" w:rsidP="001A33D0">
      <w:pPr>
        <w:pStyle w:val="Titre1"/>
        <w:numPr>
          <w:ilvl w:val="0"/>
          <w:numId w:val="1"/>
        </w:numPr>
        <w:tabs>
          <w:tab w:val="clear" w:pos="432"/>
        </w:tabs>
        <w:ind w:left="0" w:firstLine="0"/>
      </w:pPr>
      <w:bookmarkStart w:id="301" w:name="_Toc353342669"/>
      <w:bookmarkStart w:id="302" w:name="_Toc526025770"/>
      <w:r w:rsidRPr="002E0796">
        <w:t>Scope</w:t>
      </w:r>
      <w:bookmarkEnd w:id="301"/>
      <w:r w:rsidRPr="002E0796">
        <w:t xml:space="preserve"> </w:t>
      </w:r>
      <w:r w:rsidRPr="002E0796">
        <w:rPr>
          <w:i/>
          <w:color w:val="0070C0"/>
        </w:rPr>
        <w:t>(mandatory)</w:t>
      </w:r>
      <w:bookmarkEnd w:id="302"/>
    </w:p>
    <w:p w:rsidR="001A33D0" w:rsidRPr="002E0796" w:rsidRDefault="00CC1157" w:rsidP="001A33D0">
      <w:r w:rsidRPr="00F22332">
        <w:t>The ISO 3166 standard establishes codes for the representation of the names of countries, dependencies, and other areas of particular geopolitical interest, on the basis of lists of country names obtained from the United Nations. This part of ISO 3166 is intended for use in any application requiring the expression of current country names in coded form; it also includes basic guidelines for its implementation and maintenance</w:t>
      </w:r>
      <w:r w:rsidR="001A33D0" w:rsidRPr="002E0796">
        <w:t>.</w:t>
      </w:r>
    </w:p>
    <w:p w:rsidR="001A33D0" w:rsidRPr="002E0796" w:rsidRDefault="001A33D0" w:rsidP="001A33D0">
      <w:pPr>
        <w:pStyle w:val="Titre1"/>
        <w:numPr>
          <w:ilvl w:val="0"/>
          <w:numId w:val="1"/>
        </w:numPr>
        <w:tabs>
          <w:tab w:val="clear" w:pos="432"/>
        </w:tabs>
        <w:ind w:left="0" w:firstLine="0"/>
      </w:pPr>
      <w:bookmarkStart w:id="303" w:name="_Toc353342670"/>
      <w:bookmarkStart w:id="304" w:name="_Toc526025771"/>
      <w:r w:rsidRPr="002E0796">
        <w:t>Normative references</w:t>
      </w:r>
      <w:bookmarkEnd w:id="303"/>
      <w:r w:rsidRPr="002E0796">
        <w:t xml:space="preserve"> </w:t>
      </w:r>
      <w:r w:rsidRPr="002E0796">
        <w:rPr>
          <w:i/>
          <w:color w:val="0070C0"/>
        </w:rPr>
        <w:t>(mandatory)</w:t>
      </w:r>
      <w:bookmarkEnd w:id="304"/>
    </w:p>
    <w:p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CC1157" w:rsidRDefault="00CC1157" w:rsidP="00CC1157">
      <w:r>
        <w:t>ISO</w:t>
      </w:r>
      <w:r w:rsidRPr="002E0796">
        <w:t> </w:t>
      </w:r>
      <w:r>
        <w:t xml:space="preserve">639-1, </w:t>
      </w:r>
      <w:r w:rsidRPr="00CC1157">
        <w:rPr>
          <w:i/>
        </w:rPr>
        <w:t>Codes for the representation of names of languages — Part 1: Alpha-2 code</w:t>
      </w:r>
    </w:p>
    <w:p w:rsidR="00CC1157" w:rsidRDefault="00CC1157" w:rsidP="00CC1157">
      <w:r>
        <w:t>ISO</w:t>
      </w:r>
      <w:r w:rsidRPr="002E0796">
        <w:t> </w:t>
      </w:r>
      <w:r>
        <w:t xml:space="preserve">639-2, </w:t>
      </w:r>
      <w:r w:rsidRPr="00CC1157">
        <w:rPr>
          <w:i/>
        </w:rPr>
        <w:t>Codes for the representation of names of languages — Part 2: Alpha-3 code</w:t>
      </w:r>
    </w:p>
    <w:p w:rsidR="00CC1157" w:rsidRDefault="00CC1157" w:rsidP="00CC1157">
      <w:r>
        <w:t>ISO</w:t>
      </w:r>
      <w:r w:rsidRPr="002E0796">
        <w:t> </w:t>
      </w:r>
      <w:r>
        <w:t xml:space="preserve">639-3, </w:t>
      </w:r>
      <w:r w:rsidRPr="00CC1157">
        <w:rPr>
          <w:i/>
        </w:rPr>
        <w:t xml:space="preserve">Codes for the representation of names of languages -- Part 3: Alpha-3 code for comprehensive coverage of languages </w:t>
      </w:r>
    </w:p>
    <w:p w:rsidR="00CC1157" w:rsidRDefault="00CC1157" w:rsidP="00CC1157">
      <w:r>
        <w:t>ISO/IEC</w:t>
      </w:r>
      <w:r w:rsidRPr="002E0796">
        <w:t> </w:t>
      </w:r>
      <w:r>
        <w:t xml:space="preserve">10646, </w:t>
      </w:r>
      <w:r w:rsidRPr="00CC1157">
        <w:rPr>
          <w:i/>
        </w:rPr>
        <w:t>Information technology — Universal Multiple-Octet Coded Character Set (UCS)</w:t>
      </w:r>
    </w:p>
    <w:p w:rsidR="001A33D0" w:rsidRPr="002E0796" w:rsidRDefault="001A33D0" w:rsidP="00CC1157">
      <w:r w:rsidRPr="002E0796">
        <w:t>ISO #####</w:t>
      </w:r>
      <w:r w:rsidRPr="002E0796">
        <w:noBreakHyphen/>
        <w:t xml:space="preserve">#, </w:t>
      </w:r>
      <w:r w:rsidRPr="002E0796">
        <w:rPr>
          <w:i/>
        </w:rPr>
        <w:t>General title — Part #: Title of part</w:t>
      </w:r>
    </w:p>
    <w:p w:rsidR="001A33D0" w:rsidRDefault="001A33D0" w:rsidP="001A33D0">
      <w:pPr>
        <w:rPr>
          <w:i/>
        </w:rPr>
      </w:pPr>
      <w:r w:rsidRPr="002E0796">
        <w:t>ISO #####</w:t>
      </w:r>
      <w:r w:rsidRPr="002E0796">
        <w:noBreakHyphen/>
        <w:t xml:space="preserve">##:20##, </w:t>
      </w:r>
      <w:r w:rsidRPr="002E0796">
        <w:rPr>
          <w:i/>
        </w:rPr>
        <w:t>General title — Part ##: Title of part</w:t>
      </w:r>
    </w:p>
    <w:p w:rsidR="00CC1157" w:rsidRDefault="00CC1157" w:rsidP="001A33D0"/>
    <w:p w:rsidR="00803727" w:rsidRDefault="00803727" w:rsidP="001A33D0"/>
    <w:p w:rsidR="00803727" w:rsidRDefault="00803727" w:rsidP="001A33D0"/>
    <w:p w:rsidR="00803727" w:rsidRDefault="00803727" w:rsidP="001A33D0"/>
    <w:p w:rsidR="00803727" w:rsidRDefault="00803727" w:rsidP="001A33D0"/>
    <w:p w:rsidR="00803727" w:rsidRDefault="00803727" w:rsidP="001A33D0"/>
    <w:p w:rsidR="00803727" w:rsidRDefault="00803727" w:rsidP="001A33D0"/>
    <w:p w:rsidR="00803727" w:rsidRDefault="00803727" w:rsidP="001A33D0"/>
    <w:p w:rsidR="00803727" w:rsidRDefault="00803727" w:rsidP="001A33D0"/>
    <w:p w:rsidR="00803727" w:rsidRDefault="00803727" w:rsidP="001A33D0"/>
    <w:p w:rsidR="00803727" w:rsidRDefault="00803727" w:rsidP="001A33D0"/>
    <w:p w:rsidR="001A33D0" w:rsidRPr="002E0796" w:rsidRDefault="001A33D0" w:rsidP="001A33D0">
      <w:pPr>
        <w:pStyle w:val="Titre1"/>
        <w:numPr>
          <w:ilvl w:val="0"/>
          <w:numId w:val="1"/>
        </w:numPr>
        <w:tabs>
          <w:tab w:val="clear" w:pos="432"/>
        </w:tabs>
        <w:ind w:left="0" w:firstLine="0"/>
      </w:pPr>
      <w:bookmarkStart w:id="305" w:name="_Toc353342671"/>
      <w:bookmarkStart w:id="306" w:name="_Toc526025772"/>
      <w:r w:rsidRPr="002E0796">
        <w:t>Terms and definitions</w:t>
      </w:r>
      <w:bookmarkEnd w:id="305"/>
      <w:r w:rsidRPr="002E0796">
        <w:t xml:space="preserve"> </w:t>
      </w:r>
      <w:r w:rsidRPr="002E0796">
        <w:rPr>
          <w:i/>
          <w:color w:val="0070C0"/>
        </w:rPr>
        <w:t>(mandatory)</w:t>
      </w:r>
      <w:bookmarkEnd w:id="306"/>
    </w:p>
    <w:p w:rsidR="001A33D0" w:rsidRPr="002E0796" w:rsidRDefault="001A33D0" w:rsidP="001A33D0">
      <w:r w:rsidRPr="002E0796">
        <w:t xml:space="preserve">For the purposes of this document, the </w:t>
      </w:r>
      <w:r w:rsidR="00365D74">
        <w:t xml:space="preserve">following </w:t>
      </w:r>
      <w:r w:rsidRPr="002E0796">
        <w:t>terms and definitions apply.</w:t>
      </w:r>
    </w:p>
    <w:p w:rsidR="001A33D0" w:rsidRPr="002E0796" w:rsidRDefault="001A33D0" w:rsidP="001A33D0">
      <w:r w:rsidRPr="002E0796">
        <w:t>ISO and IEC maintain terminological databases for use in standardization at the following addresses:</w:t>
      </w:r>
    </w:p>
    <w:p w:rsidR="001A33D0" w:rsidRPr="002E0796" w:rsidRDefault="001A33D0" w:rsidP="005B3EC6">
      <w:pPr>
        <w:ind w:left="403" w:hanging="403"/>
      </w:pPr>
      <w:r w:rsidRPr="002E0796">
        <w:t>—</w:t>
      </w:r>
      <w:r w:rsidRPr="002E0796">
        <w:tab/>
      </w:r>
      <w:r w:rsidR="005B3EC6" w:rsidRPr="002E0796">
        <w:t xml:space="preserve">IEC </w:t>
      </w:r>
      <w:proofErr w:type="spellStart"/>
      <w:r w:rsidR="005B3EC6" w:rsidRPr="002E0796">
        <w:t>Electropedia</w:t>
      </w:r>
      <w:proofErr w:type="spellEnd"/>
      <w:r w:rsidR="005B3EC6" w:rsidRPr="002E0796">
        <w:t xml:space="preserve">: available at </w:t>
      </w:r>
      <w:hyperlink r:id="rId20" w:history="1">
        <w:r w:rsidR="005B3EC6" w:rsidRPr="002E0796">
          <w:rPr>
            <w:color w:val="0000FF"/>
            <w:u w:val="single"/>
            <w:lang w:eastAsia="fr-FR"/>
          </w:rPr>
          <w:t>http://www.electropedia.org/</w:t>
        </w:r>
      </w:hyperlink>
    </w:p>
    <w:p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1" w:history="1">
        <w:r w:rsidR="005B3EC6" w:rsidRPr="002E0796">
          <w:rPr>
            <w:color w:val="0000FF"/>
            <w:u w:val="single"/>
            <w:lang w:eastAsia="fr-FR"/>
          </w:rPr>
          <w:t>https://www.iso.org/obp</w:t>
        </w:r>
      </w:hyperlink>
    </w:p>
    <w:p w:rsidR="003F09A0" w:rsidRPr="002E0796" w:rsidRDefault="003F09A0" w:rsidP="005B3EC6">
      <w:pPr>
        <w:ind w:left="403" w:hanging="403"/>
      </w:pPr>
    </w:p>
    <w:p w:rsidR="001A33D0" w:rsidRPr="002E0796" w:rsidRDefault="001A33D0" w:rsidP="001A33D0">
      <w:pPr>
        <w:pStyle w:val="TermNum"/>
      </w:pPr>
      <w:r w:rsidRPr="002E0796">
        <w:t>3.1</w:t>
      </w:r>
    </w:p>
    <w:p w:rsidR="001A33D0" w:rsidRPr="002E0796" w:rsidRDefault="00365D74" w:rsidP="001A33D0">
      <w:pPr>
        <w:pStyle w:val="Terms"/>
      </w:pPr>
      <w:proofErr w:type="gramStart"/>
      <w:r>
        <w:t>code</w:t>
      </w:r>
      <w:proofErr w:type="gramEnd"/>
    </w:p>
    <w:p w:rsidR="00365D74" w:rsidRDefault="00365D74" w:rsidP="00365D74">
      <w:pPr>
        <w:spacing w:after="0"/>
      </w:pPr>
      <w:proofErr w:type="gramStart"/>
      <w:r w:rsidRPr="00B507CB">
        <w:t>set</w:t>
      </w:r>
      <w:proofErr w:type="gramEnd"/>
      <w:r w:rsidRPr="00B507CB">
        <w:t xml:space="preserve"> of data transformed or represented in different forms according to a pre-established set of rules</w:t>
      </w:r>
    </w:p>
    <w:p w:rsidR="00365D74" w:rsidRPr="00783FE7" w:rsidRDefault="00365D74" w:rsidP="00365D74">
      <w:pPr>
        <w:pStyle w:val="Definition"/>
        <w:spacing w:after="0"/>
      </w:pPr>
    </w:p>
    <w:p w:rsidR="00365D74" w:rsidRDefault="00365D74" w:rsidP="00365D74">
      <w:pPr>
        <w:spacing w:after="0"/>
      </w:pPr>
      <w:r w:rsidRPr="00B507CB">
        <w:t>[</w:t>
      </w:r>
      <w:r>
        <w:t>SOURCE: ISO°5127:2017, 3.1.13.10]</w:t>
      </w:r>
    </w:p>
    <w:p w:rsidR="00365D74" w:rsidRDefault="00365D74" w:rsidP="00365D74">
      <w:pPr>
        <w:spacing w:after="0"/>
      </w:pPr>
    </w:p>
    <w:p w:rsidR="001A33D0" w:rsidRDefault="00365D74" w:rsidP="00FB5194">
      <w:pPr>
        <w:rPr>
          <w:sz w:val="20"/>
          <w:szCs w:val="20"/>
          <w:lang w:val="en-US"/>
        </w:rPr>
      </w:pPr>
      <w:r w:rsidRPr="00FB5194">
        <w:rPr>
          <w:sz w:val="20"/>
          <w:szCs w:val="20"/>
          <w:lang w:val="en-US"/>
        </w:rPr>
        <w:t>Note</w:t>
      </w:r>
      <w:r w:rsidRPr="00FB5194">
        <w:rPr>
          <w:sz w:val="20"/>
          <w:szCs w:val="20"/>
        </w:rPr>
        <w:t> 1</w:t>
      </w:r>
      <w:r w:rsidRPr="00FB5194">
        <w:rPr>
          <w:sz w:val="20"/>
          <w:szCs w:val="20"/>
          <w:lang w:val="en-US"/>
        </w:rPr>
        <w:t xml:space="preserve"> to entry: Former ISO°5127:2001, 1.1.4-07</w:t>
      </w:r>
    </w:p>
    <w:p w:rsidR="004A7A65" w:rsidRPr="002E0796" w:rsidRDefault="004A7A65" w:rsidP="004A7A65">
      <w:pPr>
        <w:ind w:left="403" w:hanging="403"/>
      </w:pPr>
    </w:p>
    <w:p w:rsidR="001A33D0" w:rsidRPr="002E0796" w:rsidRDefault="001A33D0" w:rsidP="001A33D0">
      <w:pPr>
        <w:pStyle w:val="TermNum"/>
      </w:pPr>
      <w:r w:rsidRPr="002E0796">
        <w:t>3.2</w:t>
      </w:r>
    </w:p>
    <w:p w:rsidR="001A33D0" w:rsidRPr="002E0796" w:rsidRDefault="00FB5194" w:rsidP="001A33D0">
      <w:pPr>
        <w:pStyle w:val="Terms"/>
      </w:pPr>
      <w:proofErr w:type="gramStart"/>
      <w:r>
        <w:t>code</w:t>
      </w:r>
      <w:proofErr w:type="gramEnd"/>
      <w:r>
        <w:t xml:space="preserve"> element</w:t>
      </w:r>
    </w:p>
    <w:p w:rsidR="00FB5194" w:rsidRPr="00F22332" w:rsidRDefault="00FB5194" w:rsidP="00FB5194">
      <w:pPr>
        <w:pStyle w:val="Definition"/>
      </w:pPr>
      <w:proofErr w:type="gramStart"/>
      <w:r w:rsidRPr="00F22332">
        <w:t>the</w:t>
      </w:r>
      <w:proofErr w:type="gramEnd"/>
      <w:r w:rsidRPr="00F22332">
        <w:t xml:space="preserve"> result of applying a code to an element of a coded set</w:t>
      </w:r>
    </w:p>
    <w:p w:rsidR="00FB5194" w:rsidRPr="00FB5194" w:rsidRDefault="00FB5194" w:rsidP="00FB5194">
      <w:pPr>
        <w:rPr>
          <w:lang w:val="en-US"/>
        </w:rPr>
      </w:pPr>
      <w:r w:rsidRPr="00FB5194">
        <w:rPr>
          <w:lang w:val="en-US"/>
        </w:rPr>
        <w:t>[SOURCE: ISO/IEC°2382:2015, 2121555]</w:t>
      </w:r>
    </w:p>
    <w:p w:rsidR="00FB5194" w:rsidRPr="00FB5194" w:rsidRDefault="00FB5194" w:rsidP="00FB5194">
      <w:pPr>
        <w:pStyle w:val="Note"/>
        <w:rPr>
          <w:rFonts w:ascii="Cambria" w:hAnsi="Cambria"/>
          <w:sz w:val="20"/>
        </w:rPr>
      </w:pPr>
      <w:r w:rsidRPr="00FB5194">
        <w:rPr>
          <w:rFonts w:ascii="Cambria" w:hAnsi="Cambria"/>
          <w:sz w:val="20"/>
        </w:rPr>
        <w:t xml:space="preserve">Note 1 to entry: Adapted from the term </w:t>
      </w:r>
      <w:r w:rsidRPr="00FB5194">
        <w:rPr>
          <w:rFonts w:ascii="Cambria" w:hAnsi="Cambria"/>
          <w:i/>
          <w:sz w:val="20"/>
        </w:rPr>
        <w:t>code value</w:t>
      </w:r>
      <w:r w:rsidRPr="00FB5194">
        <w:rPr>
          <w:rFonts w:ascii="Cambria" w:hAnsi="Cambria"/>
          <w:sz w:val="20"/>
        </w:rPr>
        <w:t xml:space="preserve"> ISO/IEC</w:t>
      </w:r>
      <w:r w:rsidR="00DE3D83" w:rsidRPr="00FB5194">
        <w:rPr>
          <w:rFonts w:ascii="Cambria" w:hAnsi="Cambria"/>
          <w:sz w:val="22"/>
          <w:szCs w:val="22"/>
          <w:lang w:val="en-US"/>
        </w:rPr>
        <w:t>°</w:t>
      </w:r>
      <w:r w:rsidRPr="00FB5194">
        <w:rPr>
          <w:rFonts w:ascii="Cambria" w:hAnsi="Cambria"/>
          <w:sz w:val="20"/>
        </w:rPr>
        <w:t>2382-4:1999, 04</w:t>
      </w:r>
      <w:r>
        <w:rPr>
          <w:rFonts w:ascii="Cambria" w:hAnsi="Cambria"/>
          <w:sz w:val="20"/>
        </w:rPr>
        <w:t>.02.04.</w:t>
      </w:r>
    </w:p>
    <w:p w:rsidR="001A33D0" w:rsidRDefault="00FB5194" w:rsidP="00FB5194">
      <w:pPr>
        <w:pStyle w:val="Definition"/>
        <w:rPr>
          <w:sz w:val="20"/>
          <w:szCs w:val="20"/>
        </w:rPr>
      </w:pPr>
      <w:r w:rsidRPr="00FB5194">
        <w:rPr>
          <w:sz w:val="20"/>
          <w:szCs w:val="20"/>
        </w:rPr>
        <w:t>Note 2 to entry: In the country code part of ISO°3166 (also known as part 1), a code element represents a country name. In the country subdivision code part of ISO°3166 (also known as part 2), a code element represents a country subdivision name</w:t>
      </w:r>
      <w:r>
        <w:rPr>
          <w:sz w:val="20"/>
          <w:szCs w:val="20"/>
        </w:rPr>
        <w:t>.</w:t>
      </w:r>
      <w:r w:rsidR="004E5A3E">
        <w:rPr>
          <w:sz w:val="20"/>
          <w:szCs w:val="20"/>
        </w:rPr>
        <w:t xml:space="preserve"> </w:t>
      </w:r>
      <w:r w:rsidR="004E5A3E" w:rsidRPr="004E5A3E">
        <w:rPr>
          <w:sz w:val="20"/>
          <w:szCs w:val="20"/>
          <w:highlight w:val="yellow"/>
        </w:rPr>
        <w:t>In the formerly used country code part of ISO°3166 (also known as part 3), a code element represents a formerly used country name.</w:t>
      </w:r>
      <w:r w:rsidR="004E5A3E">
        <w:rPr>
          <w:sz w:val="20"/>
          <w:szCs w:val="20"/>
        </w:rPr>
        <w:t xml:space="preserve"> </w:t>
      </w:r>
    </w:p>
    <w:p w:rsidR="003F09A0" w:rsidRPr="004A7A65" w:rsidRDefault="003F09A0" w:rsidP="00FB5194">
      <w:pPr>
        <w:pStyle w:val="Definition"/>
      </w:pPr>
    </w:p>
    <w:p w:rsidR="00DE3D83" w:rsidRPr="002E0796" w:rsidRDefault="00DE3D83" w:rsidP="00DE3D83">
      <w:pPr>
        <w:pStyle w:val="TermNum"/>
      </w:pPr>
      <w:r w:rsidRPr="002E0796">
        <w:t>3</w:t>
      </w:r>
      <w:r>
        <w:t>.3</w:t>
      </w:r>
    </w:p>
    <w:p w:rsidR="00DE3D83" w:rsidRPr="002E0796" w:rsidRDefault="00DE3D83" w:rsidP="00DE3D83">
      <w:pPr>
        <w:pStyle w:val="Terms"/>
      </w:pPr>
      <w:proofErr w:type="gramStart"/>
      <w:r>
        <w:t>country</w:t>
      </w:r>
      <w:proofErr w:type="gramEnd"/>
      <w:r>
        <w:t xml:space="preserve"> code</w:t>
      </w:r>
      <w:r w:rsidR="000152BE">
        <w:t xml:space="preserve"> (</w:t>
      </w:r>
      <w:r w:rsidR="000152BE">
        <w:rPr>
          <w:color w:val="00B050"/>
        </w:rPr>
        <w:t>c</w:t>
      </w:r>
      <w:r w:rsidR="000152BE" w:rsidRPr="00DE3D83">
        <w:rPr>
          <w:color w:val="00B050"/>
        </w:rPr>
        <w:t>ode</w:t>
      </w:r>
      <w:r w:rsidR="000152BE">
        <w:t>:)</w:t>
      </w:r>
    </w:p>
    <w:p w:rsidR="00DE3D83" w:rsidRDefault="00DE3D83" w:rsidP="00FB5194">
      <w:pPr>
        <w:pStyle w:val="Definition"/>
      </w:pPr>
      <w:proofErr w:type="gramStart"/>
      <w:r w:rsidRPr="00F22332">
        <w:t>list</w:t>
      </w:r>
      <w:proofErr w:type="gramEnd"/>
      <w:r w:rsidRPr="00F22332">
        <w:t xml:space="preserve"> of country names with their representations by code elements</w:t>
      </w:r>
    </w:p>
    <w:p w:rsidR="003F09A0" w:rsidRPr="004A7A65" w:rsidRDefault="003F09A0" w:rsidP="00FB5194">
      <w:pPr>
        <w:pStyle w:val="Definition"/>
      </w:pPr>
    </w:p>
    <w:p w:rsidR="00DE3D83" w:rsidRPr="002E0796" w:rsidRDefault="00DE3D83" w:rsidP="00DE3D83">
      <w:pPr>
        <w:pStyle w:val="TermNum"/>
      </w:pPr>
      <w:r w:rsidRPr="002E0796">
        <w:t>3</w:t>
      </w:r>
      <w:r>
        <w:t>.4</w:t>
      </w:r>
    </w:p>
    <w:p w:rsidR="00DE3D83" w:rsidRPr="002E0796" w:rsidRDefault="00DE3D83" w:rsidP="00DE3D83">
      <w:pPr>
        <w:pStyle w:val="Terms"/>
      </w:pPr>
      <w:proofErr w:type="gramStart"/>
      <w:r>
        <w:t>country</w:t>
      </w:r>
      <w:proofErr w:type="gramEnd"/>
      <w:r>
        <w:t xml:space="preserve"> name</w:t>
      </w:r>
    </w:p>
    <w:p w:rsidR="00DE3D83" w:rsidRDefault="00DE3D83" w:rsidP="00FB5194">
      <w:pPr>
        <w:pStyle w:val="Definition"/>
      </w:pPr>
      <w:proofErr w:type="gramStart"/>
      <w:r w:rsidRPr="00F22332">
        <w:t>name</w:t>
      </w:r>
      <w:proofErr w:type="gramEnd"/>
      <w:r w:rsidRPr="00F22332">
        <w:t xml:space="preserve"> of a country, dependency, or other area of particular geopolitical interest</w:t>
      </w:r>
    </w:p>
    <w:p w:rsidR="003F09A0" w:rsidRPr="004A7A65" w:rsidRDefault="003F09A0" w:rsidP="00FB5194">
      <w:pPr>
        <w:pStyle w:val="Definition"/>
      </w:pPr>
    </w:p>
    <w:p w:rsidR="00DE3D83" w:rsidRPr="002E0796" w:rsidRDefault="00DE3D83" w:rsidP="00DE3D83">
      <w:pPr>
        <w:pStyle w:val="TermNum"/>
      </w:pPr>
      <w:r w:rsidRPr="002E0796">
        <w:t>3</w:t>
      </w:r>
      <w:r>
        <w:t>.5</w:t>
      </w:r>
    </w:p>
    <w:p w:rsidR="00DE3D83" w:rsidRPr="002E0796" w:rsidRDefault="00DE3D83" w:rsidP="00DE3D83">
      <w:pPr>
        <w:pStyle w:val="Terms"/>
      </w:pPr>
      <w:proofErr w:type="gramStart"/>
      <w:r>
        <w:t>country</w:t>
      </w:r>
      <w:proofErr w:type="gramEnd"/>
      <w:r>
        <w:t xml:space="preserve"> subdivision code</w:t>
      </w:r>
      <w:r w:rsidR="0076284F">
        <w:t xml:space="preserve"> (</w:t>
      </w:r>
      <w:r w:rsidR="0076284F">
        <w:rPr>
          <w:color w:val="00B050"/>
        </w:rPr>
        <w:t>c</w:t>
      </w:r>
      <w:r w:rsidR="0076284F" w:rsidRPr="00DE3D83">
        <w:rPr>
          <w:color w:val="00B050"/>
        </w:rPr>
        <w:t>ode</w:t>
      </w:r>
      <w:r w:rsidR="0076284F">
        <w:t>:)</w:t>
      </w:r>
    </w:p>
    <w:p w:rsidR="00DE3D83" w:rsidRDefault="00DE3D83" w:rsidP="00DE3D83">
      <w:pPr>
        <w:pStyle w:val="Definition"/>
      </w:pPr>
      <w:proofErr w:type="gramStart"/>
      <w:r w:rsidRPr="00F22332">
        <w:t>list</w:t>
      </w:r>
      <w:proofErr w:type="gramEnd"/>
      <w:r w:rsidRPr="00F22332">
        <w:t xml:space="preserve"> of country subdivision names with their representations by code elements</w:t>
      </w:r>
    </w:p>
    <w:p w:rsidR="003F09A0" w:rsidRPr="004A7A65" w:rsidRDefault="003F09A0" w:rsidP="00DE3D83">
      <w:pPr>
        <w:pStyle w:val="Definition"/>
      </w:pPr>
    </w:p>
    <w:p w:rsidR="00DE3D83" w:rsidRPr="002E0796" w:rsidRDefault="00DE3D83" w:rsidP="00DE3D83">
      <w:pPr>
        <w:pStyle w:val="TermNum"/>
      </w:pPr>
      <w:r w:rsidRPr="002E0796">
        <w:lastRenderedPageBreak/>
        <w:t>3</w:t>
      </w:r>
      <w:r>
        <w:t>.6</w:t>
      </w:r>
    </w:p>
    <w:p w:rsidR="00DE3D83" w:rsidRPr="002E0796" w:rsidRDefault="00DE3D83" w:rsidP="00DE3D83">
      <w:pPr>
        <w:pStyle w:val="Terms"/>
      </w:pPr>
      <w:proofErr w:type="gramStart"/>
      <w:r>
        <w:t>country</w:t>
      </w:r>
      <w:proofErr w:type="gramEnd"/>
      <w:r>
        <w:t xml:space="preserve"> subdivision name</w:t>
      </w:r>
    </w:p>
    <w:p w:rsidR="00DE3D83" w:rsidRDefault="00DE3D83" w:rsidP="00DE3D83">
      <w:pPr>
        <w:pStyle w:val="Definition"/>
      </w:pPr>
      <w:proofErr w:type="gramStart"/>
      <w:r w:rsidRPr="00F22332">
        <w:t>name</w:t>
      </w:r>
      <w:proofErr w:type="gramEnd"/>
      <w:r w:rsidRPr="00F22332">
        <w:t xml:space="preserve"> of a unit resulting from the division of a country, dependency, or other area of special geopolitical interest</w:t>
      </w:r>
    </w:p>
    <w:p w:rsidR="003F09A0" w:rsidRPr="004A7A65" w:rsidRDefault="003F09A0" w:rsidP="00DE3D83">
      <w:pPr>
        <w:pStyle w:val="Definition"/>
      </w:pPr>
    </w:p>
    <w:p w:rsidR="00DE3D83" w:rsidRPr="002E0796" w:rsidRDefault="00DE3D83" w:rsidP="00DE3D83">
      <w:pPr>
        <w:pStyle w:val="TermNum"/>
      </w:pPr>
      <w:r w:rsidRPr="002E0796">
        <w:t>3</w:t>
      </w:r>
      <w:r>
        <w:t>.7</w:t>
      </w:r>
    </w:p>
    <w:p w:rsidR="00DE3D83" w:rsidRPr="002E0796" w:rsidRDefault="00DE3D83" w:rsidP="00DE3D83">
      <w:pPr>
        <w:pStyle w:val="Terms"/>
      </w:pPr>
      <w:proofErr w:type="gramStart"/>
      <w:r>
        <w:t>language</w:t>
      </w:r>
      <w:proofErr w:type="gramEnd"/>
      <w:r>
        <w:t xml:space="preserve"> of ISO</w:t>
      </w:r>
      <w:r w:rsidRPr="00DE3D83">
        <w:rPr>
          <w:b w:val="0"/>
          <w:lang w:val="en-US"/>
        </w:rPr>
        <w:t>°</w:t>
      </w:r>
      <w:r>
        <w:t>3166 standard</w:t>
      </w:r>
    </w:p>
    <w:p w:rsidR="00DE3D83" w:rsidRDefault="00DE3D83" w:rsidP="00DE3D83">
      <w:pPr>
        <w:pStyle w:val="Definition"/>
      </w:pPr>
      <w:r w:rsidRPr="00F22332">
        <w:t>language in which the terminology ha</w:t>
      </w:r>
      <w:r w:rsidR="0076284F">
        <w:t>s</w:t>
      </w:r>
      <w:r w:rsidRPr="00F22332">
        <w:t xml:space="preserve"> been defined, based on the ISO standards “Information and documentation vocabulary” and “Information technology vocabulary”, and in which the content of defined items have been approved and recorded by the ISO°3166/MA expert</w:t>
      </w:r>
      <w:r>
        <w:t>s</w:t>
      </w:r>
    </w:p>
    <w:p w:rsidR="003F09A0" w:rsidRDefault="003F09A0" w:rsidP="00DE3D83">
      <w:pPr>
        <w:pStyle w:val="Definition"/>
        <w:rPr>
          <w:sz w:val="20"/>
          <w:szCs w:val="20"/>
        </w:rPr>
      </w:pPr>
      <w:r w:rsidRPr="003F09A0">
        <w:rPr>
          <w:sz w:val="20"/>
          <w:szCs w:val="20"/>
        </w:rPr>
        <w:t>Note 1 to entry: English and French are languages of the ISO°3166 standard</w:t>
      </w:r>
    </w:p>
    <w:p w:rsidR="003F09A0" w:rsidRPr="003F09A0" w:rsidRDefault="003F09A0" w:rsidP="00DE3D83">
      <w:pPr>
        <w:pStyle w:val="Definition"/>
      </w:pPr>
    </w:p>
    <w:p w:rsidR="00DE3D83" w:rsidRPr="002E0796" w:rsidRDefault="00DE3D83" w:rsidP="00DE3D83">
      <w:pPr>
        <w:pStyle w:val="TermNum"/>
      </w:pPr>
      <w:r w:rsidRPr="002E0796">
        <w:t>3</w:t>
      </w:r>
      <w:r>
        <w:t>.8</w:t>
      </w:r>
    </w:p>
    <w:p w:rsidR="0076284F" w:rsidRPr="0076284F" w:rsidRDefault="00DE3D83" w:rsidP="0076284F">
      <w:pPr>
        <w:pStyle w:val="Terms"/>
      </w:pPr>
      <w:proofErr w:type="gramStart"/>
      <w:r>
        <w:t>country</w:t>
      </w:r>
      <w:proofErr w:type="gramEnd"/>
      <w:r>
        <w:t xml:space="preserve"> code</w:t>
      </w:r>
      <w:r w:rsidR="0076284F">
        <w:t xml:space="preserve"> (</w:t>
      </w:r>
      <w:r w:rsidR="0076284F">
        <w:rPr>
          <w:color w:val="00B050"/>
        </w:rPr>
        <w:t>content</w:t>
      </w:r>
      <w:r w:rsidR="0076284F">
        <w:t>:)</w:t>
      </w:r>
    </w:p>
    <w:p w:rsidR="003F09A0" w:rsidRPr="00F22332" w:rsidRDefault="003F09A0" w:rsidP="003F09A0">
      <w:pPr>
        <w:pStyle w:val="Definition"/>
      </w:pPr>
      <w:proofErr w:type="gramStart"/>
      <w:r w:rsidRPr="00F22332">
        <w:t>list</w:t>
      </w:r>
      <w:proofErr w:type="gramEnd"/>
      <w:r w:rsidRPr="00F22332">
        <w:t xml:space="preserve"> of items composing the content of the country code</w:t>
      </w:r>
    </w:p>
    <w:p w:rsidR="003F09A0" w:rsidRPr="00F22332" w:rsidRDefault="003F09A0" w:rsidP="003F09A0">
      <w:pPr>
        <w:pStyle w:val="Paragraphedeliste"/>
        <w:numPr>
          <w:ilvl w:val="0"/>
          <w:numId w:val="13"/>
        </w:numPr>
      </w:pPr>
      <w:r w:rsidRPr="00F22332">
        <w:t>Item 3.11: alpha-2 country code</w:t>
      </w:r>
    </w:p>
    <w:p w:rsidR="003F09A0" w:rsidRPr="00F22332" w:rsidRDefault="003F09A0" w:rsidP="003F09A0">
      <w:pPr>
        <w:pStyle w:val="Paragraphedeliste"/>
        <w:numPr>
          <w:ilvl w:val="0"/>
          <w:numId w:val="13"/>
        </w:numPr>
      </w:pPr>
      <w:r w:rsidRPr="00F22332">
        <w:t>Item 3.12: alpha-3 country code</w:t>
      </w:r>
    </w:p>
    <w:p w:rsidR="003F09A0" w:rsidRPr="00F22332" w:rsidRDefault="003F09A0" w:rsidP="003F09A0">
      <w:pPr>
        <w:pStyle w:val="Paragraphedeliste"/>
        <w:numPr>
          <w:ilvl w:val="0"/>
          <w:numId w:val="13"/>
        </w:numPr>
      </w:pPr>
      <w:r w:rsidRPr="00F22332">
        <w:t>Item 3.13: numeric-3 country code</w:t>
      </w:r>
    </w:p>
    <w:p w:rsidR="003F09A0" w:rsidRPr="00F22332" w:rsidRDefault="003F09A0" w:rsidP="003F09A0">
      <w:pPr>
        <w:pStyle w:val="Paragraphedeliste"/>
        <w:numPr>
          <w:ilvl w:val="0"/>
          <w:numId w:val="13"/>
        </w:numPr>
      </w:pPr>
      <w:r w:rsidRPr="00F22332">
        <w:t>Item 3.14: short country NAME</w:t>
      </w:r>
    </w:p>
    <w:p w:rsidR="003F09A0" w:rsidRPr="00F22332" w:rsidRDefault="003F09A0" w:rsidP="003F09A0">
      <w:pPr>
        <w:pStyle w:val="Paragraphedeliste"/>
        <w:numPr>
          <w:ilvl w:val="0"/>
          <w:numId w:val="13"/>
        </w:numPr>
      </w:pPr>
      <w:r w:rsidRPr="00F22332">
        <w:t>Item 3.15: short country name</w:t>
      </w:r>
    </w:p>
    <w:p w:rsidR="003F09A0" w:rsidRPr="00F22332" w:rsidRDefault="003F09A0" w:rsidP="003F09A0">
      <w:pPr>
        <w:pStyle w:val="Paragraphedeliste"/>
        <w:numPr>
          <w:ilvl w:val="0"/>
          <w:numId w:val="13"/>
        </w:numPr>
      </w:pPr>
      <w:r w:rsidRPr="00F22332">
        <w:t>Item 3.16: full country name</w:t>
      </w:r>
    </w:p>
    <w:p w:rsidR="003F09A0" w:rsidRPr="00F22332" w:rsidRDefault="003F09A0" w:rsidP="003F09A0">
      <w:pPr>
        <w:pStyle w:val="Paragraphedeliste"/>
        <w:numPr>
          <w:ilvl w:val="0"/>
          <w:numId w:val="13"/>
        </w:numPr>
      </w:pPr>
      <w:r w:rsidRPr="00F22332">
        <w:t>Item 3.17: remark concerning territories</w:t>
      </w:r>
    </w:p>
    <w:p w:rsidR="003F09A0" w:rsidRPr="00F22332" w:rsidRDefault="003F09A0" w:rsidP="003F09A0">
      <w:pPr>
        <w:pStyle w:val="Paragraphedeliste"/>
        <w:numPr>
          <w:ilvl w:val="0"/>
          <w:numId w:val="13"/>
        </w:numPr>
      </w:pPr>
      <w:r w:rsidRPr="00F22332">
        <w:t>Item 3.18: other remark</w:t>
      </w:r>
    </w:p>
    <w:p w:rsidR="003F09A0" w:rsidRPr="00F22332" w:rsidRDefault="003F09A0" w:rsidP="003F09A0">
      <w:pPr>
        <w:pStyle w:val="Paragraphedeliste"/>
        <w:numPr>
          <w:ilvl w:val="0"/>
          <w:numId w:val="13"/>
        </w:numPr>
      </w:pPr>
      <w:r w:rsidRPr="00F22332">
        <w:t>Item 3.19: independent or not</w:t>
      </w:r>
    </w:p>
    <w:p w:rsidR="003F09A0" w:rsidRPr="00F22332" w:rsidRDefault="003F09A0" w:rsidP="003F09A0">
      <w:pPr>
        <w:ind w:left="763"/>
        <w:jc w:val="left"/>
      </w:pPr>
      <w:proofErr w:type="gramStart"/>
      <w:r w:rsidRPr="00F22332">
        <w:t>as</w:t>
      </w:r>
      <w:proofErr w:type="gramEnd"/>
      <w:r w:rsidRPr="00F22332">
        <w:t xml:space="preserve"> </w:t>
      </w:r>
      <w:r w:rsidR="00BC4831">
        <w:t xml:space="preserve">well as the following informative items, of which one line is used for each </w:t>
      </w:r>
      <w:r w:rsidRPr="00F22332">
        <w:t>administrative languages</w:t>
      </w:r>
      <w:r w:rsidR="00BC4831">
        <w:t xml:space="preserve"> of each country</w:t>
      </w:r>
    </w:p>
    <w:p w:rsidR="003F09A0" w:rsidRPr="00BC4831" w:rsidRDefault="003F09A0" w:rsidP="003F09A0">
      <w:pPr>
        <w:spacing w:after="0"/>
        <w:ind w:left="1123"/>
        <w:jc w:val="left"/>
        <w:rPr>
          <w:strike/>
        </w:rPr>
      </w:pPr>
      <w:r w:rsidRPr="00BC4831">
        <w:rPr>
          <w:strike/>
        </w:rPr>
        <w:t>{</w:t>
      </w:r>
    </w:p>
    <w:p w:rsidR="003F09A0" w:rsidRPr="00F22332" w:rsidRDefault="003F09A0" w:rsidP="003F09A0">
      <w:pPr>
        <w:pStyle w:val="Paragraphedeliste"/>
        <w:numPr>
          <w:ilvl w:val="0"/>
          <w:numId w:val="13"/>
        </w:numPr>
        <w:spacing w:after="0"/>
        <w:jc w:val="left"/>
      </w:pPr>
      <w:r w:rsidRPr="00F22332">
        <w:t>item 3.20:alpha</w:t>
      </w:r>
      <w:r w:rsidR="0076284F">
        <w:t>-2 administrative language code</w:t>
      </w:r>
      <w:r w:rsidR="00BC4831">
        <w:t>,</w:t>
      </w:r>
    </w:p>
    <w:p w:rsidR="003F09A0" w:rsidRPr="00F22332" w:rsidRDefault="003F09A0" w:rsidP="003F09A0">
      <w:pPr>
        <w:pStyle w:val="Paragraphedeliste"/>
        <w:numPr>
          <w:ilvl w:val="0"/>
          <w:numId w:val="13"/>
        </w:numPr>
        <w:spacing w:after="0"/>
        <w:jc w:val="left"/>
      </w:pPr>
      <w:r w:rsidRPr="00F22332">
        <w:t>item 3.21:alpha</w:t>
      </w:r>
      <w:r w:rsidR="0076284F">
        <w:t>-3 administrative language code,</w:t>
      </w:r>
    </w:p>
    <w:p w:rsidR="003F09A0" w:rsidRPr="00F22332" w:rsidRDefault="003F09A0" w:rsidP="003F09A0">
      <w:pPr>
        <w:pStyle w:val="Paragraphedeliste"/>
        <w:numPr>
          <w:ilvl w:val="0"/>
          <w:numId w:val="13"/>
        </w:numPr>
        <w:spacing w:after="0"/>
        <w:jc w:val="left"/>
      </w:pPr>
      <w:r w:rsidRPr="00F22332">
        <w:t>item 3.22:loca</w:t>
      </w:r>
      <w:r w:rsidR="0076284F">
        <w:t>l short country name,</w:t>
      </w:r>
    </w:p>
    <w:p w:rsidR="003F09A0" w:rsidRPr="00F22332" w:rsidRDefault="003F09A0" w:rsidP="003F09A0">
      <w:pPr>
        <w:pStyle w:val="Paragraphedeliste"/>
        <w:numPr>
          <w:ilvl w:val="0"/>
          <w:numId w:val="13"/>
        </w:numPr>
        <w:spacing w:after="0"/>
        <w:jc w:val="left"/>
      </w:pPr>
      <w:r w:rsidRPr="00F22332">
        <w:t>item 3.23:Romanization system used</w:t>
      </w:r>
    </w:p>
    <w:p w:rsidR="00DE3D83" w:rsidRPr="00BC4831" w:rsidRDefault="003F09A0" w:rsidP="003F09A0">
      <w:pPr>
        <w:pStyle w:val="Definition"/>
        <w:ind w:left="1123"/>
        <w:rPr>
          <w:strike/>
        </w:rPr>
      </w:pPr>
      <w:r w:rsidRPr="00BC4831">
        <w:rPr>
          <w:strike/>
        </w:rPr>
        <w:t>}</w:t>
      </w:r>
    </w:p>
    <w:p w:rsidR="003F09A0" w:rsidRDefault="003F09A0" w:rsidP="003F09A0">
      <w:pPr>
        <w:pStyle w:val="Definition"/>
        <w:rPr>
          <w:sz w:val="20"/>
          <w:szCs w:val="20"/>
        </w:rPr>
      </w:pPr>
    </w:p>
    <w:p w:rsidR="003F09A0" w:rsidRDefault="003F09A0" w:rsidP="003F09A0">
      <w:pPr>
        <w:pStyle w:val="Definition"/>
        <w:rPr>
          <w:sz w:val="20"/>
          <w:szCs w:val="20"/>
        </w:rPr>
      </w:pPr>
    </w:p>
    <w:p w:rsidR="003F09A0" w:rsidRDefault="003F09A0" w:rsidP="003F09A0">
      <w:pPr>
        <w:pStyle w:val="Definition"/>
        <w:rPr>
          <w:sz w:val="20"/>
          <w:szCs w:val="20"/>
        </w:rPr>
      </w:pPr>
    </w:p>
    <w:p w:rsidR="003F09A0" w:rsidRDefault="003F09A0" w:rsidP="003F09A0">
      <w:pPr>
        <w:pStyle w:val="Definition"/>
        <w:rPr>
          <w:sz w:val="20"/>
          <w:szCs w:val="20"/>
        </w:rPr>
      </w:pPr>
    </w:p>
    <w:p w:rsidR="003F09A0" w:rsidRDefault="003F09A0" w:rsidP="003F09A0">
      <w:pPr>
        <w:pStyle w:val="Definition"/>
        <w:rPr>
          <w:sz w:val="20"/>
          <w:szCs w:val="20"/>
        </w:rPr>
      </w:pPr>
    </w:p>
    <w:p w:rsidR="003F09A0" w:rsidRDefault="003F09A0" w:rsidP="003F09A0">
      <w:pPr>
        <w:pStyle w:val="Definition"/>
        <w:rPr>
          <w:sz w:val="20"/>
          <w:szCs w:val="20"/>
        </w:rPr>
      </w:pPr>
    </w:p>
    <w:p w:rsidR="003F09A0" w:rsidRDefault="003F09A0" w:rsidP="003F09A0">
      <w:pPr>
        <w:pStyle w:val="Definition"/>
        <w:rPr>
          <w:sz w:val="20"/>
          <w:szCs w:val="20"/>
        </w:rPr>
      </w:pPr>
    </w:p>
    <w:p w:rsidR="003F09A0" w:rsidRDefault="003F09A0" w:rsidP="003F09A0">
      <w:pPr>
        <w:pStyle w:val="Definition"/>
        <w:rPr>
          <w:sz w:val="20"/>
          <w:szCs w:val="20"/>
        </w:rPr>
      </w:pPr>
    </w:p>
    <w:p w:rsidR="00DE3D83" w:rsidRPr="002E0796" w:rsidRDefault="00DE3D83" w:rsidP="00DE3D83">
      <w:pPr>
        <w:pStyle w:val="TermNum"/>
      </w:pPr>
      <w:r w:rsidRPr="002E0796">
        <w:lastRenderedPageBreak/>
        <w:t>3</w:t>
      </w:r>
      <w:r>
        <w:t>.9</w:t>
      </w:r>
    </w:p>
    <w:p w:rsidR="00BC4831" w:rsidRPr="00BC4831" w:rsidRDefault="00DE3D83" w:rsidP="00BC4831">
      <w:pPr>
        <w:pStyle w:val="Terms"/>
      </w:pPr>
      <w:proofErr w:type="gramStart"/>
      <w:r>
        <w:t>country</w:t>
      </w:r>
      <w:proofErr w:type="gramEnd"/>
      <w:r>
        <w:t xml:space="preserve"> </w:t>
      </w:r>
      <w:r w:rsidR="003F09A0">
        <w:t xml:space="preserve">subdivision </w:t>
      </w:r>
      <w:r>
        <w:t>code</w:t>
      </w:r>
      <w:r w:rsidR="00BC4831">
        <w:t xml:space="preserve"> (</w:t>
      </w:r>
      <w:r w:rsidR="00BC4831">
        <w:rPr>
          <w:color w:val="00B050"/>
        </w:rPr>
        <w:t>content</w:t>
      </w:r>
      <w:r w:rsidR="00BC4831">
        <w:t>:)</w:t>
      </w:r>
    </w:p>
    <w:p w:rsidR="003F09A0" w:rsidRPr="00F22332" w:rsidRDefault="003F09A0" w:rsidP="003F09A0">
      <w:pPr>
        <w:jc w:val="left"/>
      </w:pPr>
      <w:proofErr w:type="gramStart"/>
      <w:r w:rsidRPr="00F22332">
        <w:t>list</w:t>
      </w:r>
      <w:proofErr w:type="gramEnd"/>
      <w:r w:rsidRPr="00F22332">
        <w:t xml:space="preserve"> of items composing the content of the country subdivision code</w:t>
      </w:r>
    </w:p>
    <w:p w:rsidR="003F09A0" w:rsidRPr="00F22332" w:rsidRDefault="003F09A0" w:rsidP="003F09A0">
      <w:pPr>
        <w:ind w:left="1123"/>
        <w:jc w:val="left"/>
      </w:pPr>
      <w:r w:rsidRPr="00F22332">
        <w:t>HEADER</w:t>
      </w:r>
    </w:p>
    <w:p w:rsidR="003F09A0" w:rsidRPr="00F22332" w:rsidRDefault="003F09A0" w:rsidP="003F09A0">
      <w:pPr>
        <w:pStyle w:val="Paragraphedeliste"/>
        <w:numPr>
          <w:ilvl w:val="0"/>
          <w:numId w:val="13"/>
        </w:numPr>
      </w:pPr>
      <w:r w:rsidRPr="00F22332">
        <w:t>Item 3.11:alpha-2 country code</w:t>
      </w:r>
    </w:p>
    <w:p w:rsidR="003F09A0" w:rsidRPr="00F22332" w:rsidRDefault="003F09A0" w:rsidP="003F09A0">
      <w:pPr>
        <w:pStyle w:val="Paragraphedeliste"/>
        <w:numPr>
          <w:ilvl w:val="0"/>
          <w:numId w:val="13"/>
        </w:numPr>
        <w:jc w:val="left"/>
      </w:pPr>
      <w:r w:rsidRPr="00F22332">
        <w:t>Item 3.14:short country NAME in English</w:t>
      </w:r>
    </w:p>
    <w:p w:rsidR="003F09A0" w:rsidRPr="00F22332" w:rsidRDefault="003F09A0" w:rsidP="003F09A0">
      <w:pPr>
        <w:pStyle w:val="Paragraphedeliste"/>
        <w:numPr>
          <w:ilvl w:val="0"/>
          <w:numId w:val="13"/>
        </w:numPr>
        <w:jc w:val="left"/>
      </w:pPr>
      <w:r w:rsidRPr="00F22332">
        <w:t>Item 3.14:short country NAME in French</w:t>
      </w:r>
    </w:p>
    <w:p w:rsidR="003F09A0" w:rsidRPr="00F22332" w:rsidRDefault="00BC4831" w:rsidP="00BC4831">
      <w:pPr>
        <w:ind w:left="763"/>
        <w:jc w:val="left"/>
      </w:pPr>
      <w:proofErr w:type="gramStart"/>
      <w:r w:rsidRPr="00F22332">
        <w:t>as</w:t>
      </w:r>
      <w:proofErr w:type="gramEnd"/>
      <w:r w:rsidRPr="00F22332">
        <w:t xml:space="preserve"> </w:t>
      </w:r>
      <w:r>
        <w:t xml:space="preserve">well as the following informative items, of which one line is used for each </w:t>
      </w:r>
      <w:r w:rsidRPr="00F22332">
        <w:t>administrative languages</w:t>
      </w:r>
      <w:r>
        <w:t xml:space="preserve"> of each country</w:t>
      </w:r>
    </w:p>
    <w:p w:rsidR="003F09A0" w:rsidRPr="00BC4831" w:rsidRDefault="003F09A0" w:rsidP="003F09A0">
      <w:pPr>
        <w:spacing w:after="0"/>
        <w:ind w:left="1123"/>
        <w:jc w:val="left"/>
        <w:rPr>
          <w:strike/>
        </w:rPr>
      </w:pPr>
      <w:r w:rsidRPr="00BC4831">
        <w:rPr>
          <w:strike/>
        </w:rPr>
        <w:t>{</w:t>
      </w:r>
    </w:p>
    <w:p w:rsidR="003F09A0" w:rsidRPr="00F22332" w:rsidRDefault="003F09A0" w:rsidP="003F09A0">
      <w:pPr>
        <w:pStyle w:val="Paragraphedeliste"/>
        <w:numPr>
          <w:ilvl w:val="0"/>
          <w:numId w:val="15"/>
        </w:numPr>
        <w:spacing w:after="0"/>
        <w:ind w:left="1166"/>
        <w:jc w:val="left"/>
      </w:pPr>
      <w:r w:rsidRPr="00F22332">
        <w:t>item 3.20:alpha-2 administrative language code,</w:t>
      </w:r>
    </w:p>
    <w:p w:rsidR="003F09A0" w:rsidRPr="00F22332" w:rsidRDefault="003F09A0" w:rsidP="003F09A0">
      <w:pPr>
        <w:pStyle w:val="Paragraphedeliste"/>
        <w:numPr>
          <w:ilvl w:val="0"/>
          <w:numId w:val="15"/>
        </w:numPr>
        <w:spacing w:after="0"/>
        <w:ind w:left="1166"/>
        <w:jc w:val="left"/>
      </w:pPr>
      <w:r w:rsidRPr="00F22332">
        <w:t>item 3.21:alpha-3 administrative language code,</w:t>
      </w:r>
    </w:p>
    <w:p w:rsidR="003F09A0" w:rsidRPr="00F22332" w:rsidRDefault="003F09A0" w:rsidP="003F09A0">
      <w:pPr>
        <w:pStyle w:val="Paragraphedeliste"/>
        <w:numPr>
          <w:ilvl w:val="0"/>
          <w:numId w:val="15"/>
        </w:numPr>
        <w:spacing w:after="0"/>
        <w:ind w:left="1166"/>
        <w:jc w:val="left"/>
      </w:pPr>
      <w:r w:rsidRPr="00F22332">
        <w:t>item 3.22:local short country name,</w:t>
      </w:r>
    </w:p>
    <w:p w:rsidR="003F09A0" w:rsidRPr="00F22332" w:rsidRDefault="003F09A0" w:rsidP="003F09A0">
      <w:pPr>
        <w:pStyle w:val="Paragraphedeliste"/>
        <w:numPr>
          <w:ilvl w:val="0"/>
          <w:numId w:val="15"/>
        </w:numPr>
        <w:spacing w:after="0"/>
        <w:ind w:left="1166"/>
        <w:jc w:val="left"/>
      </w:pPr>
      <w:r w:rsidRPr="00F22332">
        <w:t>item 3.23:Romanization system used</w:t>
      </w:r>
    </w:p>
    <w:p w:rsidR="003F09A0" w:rsidRPr="00BC4831" w:rsidRDefault="003F09A0" w:rsidP="003F09A0">
      <w:pPr>
        <w:pStyle w:val="Paragraphedeliste"/>
        <w:ind w:left="1123"/>
        <w:jc w:val="left"/>
        <w:rPr>
          <w:strike/>
        </w:rPr>
      </w:pPr>
      <w:r w:rsidRPr="00BC4831">
        <w:rPr>
          <w:strike/>
        </w:rPr>
        <w:t>}</w:t>
      </w:r>
    </w:p>
    <w:p w:rsidR="003F09A0" w:rsidRPr="00F22332" w:rsidRDefault="003F09A0" w:rsidP="003F09A0">
      <w:pPr>
        <w:pStyle w:val="Paragraphedeliste"/>
        <w:ind w:left="1123"/>
        <w:jc w:val="left"/>
      </w:pPr>
    </w:p>
    <w:p w:rsidR="003F09A0" w:rsidRPr="00F22332" w:rsidRDefault="003F09A0" w:rsidP="003F09A0">
      <w:pPr>
        <w:pStyle w:val="Paragraphedeliste"/>
        <w:numPr>
          <w:ilvl w:val="0"/>
          <w:numId w:val="13"/>
        </w:numPr>
      </w:pPr>
      <w:r w:rsidRPr="00F22332">
        <w:t>list 3.24:description of the subdivision</w:t>
      </w:r>
    </w:p>
    <w:p w:rsidR="003F09A0" w:rsidRPr="00F22332" w:rsidRDefault="003F09A0" w:rsidP="003F09A0">
      <w:pPr>
        <w:pStyle w:val="Paragraphedeliste"/>
        <w:numPr>
          <w:ilvl w:val="0"/>
          <w:numId w:val="13"/>
        </w:numPr>
      </w:pPr>
      <w:r w:rsidRPr="00F22332">
        <w:t>Item 3.25:list source about subdivision</w:t>
      </w:r>
    </w:p>
    <w:p w:rsidR="003F09A0" w:rsidRPr="00F22332" w:rsidRDefault="003F09A0" w:rsidP="003F09A0">
      <w:pPr>
        <w:pStyle w:val="Paragraphedeliste"/>
        <w:numPr>
          <w:ilvl w:val="0"/>
          <w:numId w:val="13"/>
        </w:numPr>
        <w:jc w:val="left"/>
      </w:pPr>
      <w:r w:rsidRPr="00F22332">
        <w:t>item 3.26:code source for subdivision</w:t>
      </w:r>
    </w:p>
    <w:p w:rsidR="003F09A0" w:rsidRPr="00F22332" w:rsidRDefault="003F09A0" w:rsidP="003F09A0">
      <w:pPr>
        <w:pStyle w:val="Paragraphedeliste"/>
        <w:numPr>
          <w:ilvl w:val="0"/>
          <w:numId w:val="13"/>
        </w:numPr>
        <w:jc w:val="left"/>
      </w:pPr>
      <w:r w:rsidRPr="00F22332">
        <w:t>item 3.27:remarks about subdivision, if any</w:t>
      </w:r>
    </w:p>
    <w:p w:rsidR="003F09A0" w:rsidRPr="00F22332" w:rsidRDefault="003F09A0" w:rsidP="003F09A0">
      <w:pPr>
        <w:pStyle w:val="Paragraphedeliste"/>
        <w:ind w:left="1123"/>
        <w:jc w:val="left"/>
      </w:pPr>
    </w:p>
    <w:p w:rsidR="003F09A0" w:rsidRPr="00F22332" w:rsidRDefault="003F09A0" w:rsidP="003F09A0">
      <w:pPr>
        <w:pStyle w:val="Paragraphedeliste"/>
        <w:ind w:left="1123"/>
        <w:jc w:val="left"/>
      </w:pPr>
      <w:r w:rsidRPr="00F22332">
        <w:t>LISTING</w:t>
      </w:r>
    </w:p>
    <w:p w:rsidR="003F09A0" w:rsidRPr="00F22332" w:rsidRDefault="00BC4831" w:rsidP="003F09A0">
      <w:pPr>
        <w:ind w:left="763"/>
        <w:jc w:val="left"/>
      </w:pPr>
      <w:proofErr w:type="gramStart"/>
      <w:r>
        <w:t>as</w:t>
      </w:r>
      <w:proofErr w:type="gramEnd"/>
      <w:r>
        <w:t xml:space="preserve"> well</w:t>
      </w:r>
      <w:r w:rsidR="003F09A0" w:rsidRPr="00F22332">
        <w:t xml:space="preserve"> </w:t>
      </w:r>
      <w:r>
        <w:t xml:space="preserve">as the following </w:t>
      </w:r>
      <w:r w:rsidR="0037797C">
        <w:t xml:space="preserve">informative </w:t>
      </w:r>
      <w:r>
        <w:t>items, of which one line is used for each</w:t>
      </w:r>
      <w:r w:rsidR="0037797C">
        <w:t xml:space="preserve"> category of subdivision, and for each</w:t>
      </w:r>
      <w:r>
        <w:t xml:space="preserve"> </w:t>
      </w:r>
      <w:r w:rsidRPr="00F22332">
        <w:t>administrative languages</w:t>
      </w:r>
      <w:r>
        <w:t xml:space="preserve"> of each country</w:t>
      </w:r>
    </w:p>
    <w:p w:rsidR="003F09A0" w:rsidRPr="0037797C" w:rsidRDefault="003F09A0" w:rsidP="003F09A0">
      <w:pPr>
        <w:spacing w:after="0"/>
        <w:ind w:left="1123"/>
        <w:rPr>
          <w:strike/>
        </w:rPr>
      </w:pPr>
      <w:r w:rsidRPr="0037797C">
        <w:rPr>
          <w:strike/>
        </w:rPr>
        <w:t>{</w:t>
      </w:r>
    </w:p>
    <w:p w:rsidR="003F09A0" w:rsidRPr="00F22332" w:rsidRDefault="003F09A0" w:rsidP="003F09A0">
      <w:pPr>
        <w:pStyle w:val="Paragraphedeliste"/>
        <w:numPr>
          <w:ilvl w:val="0"/>
          <w:numId w:val="14"/>
        </w:numPr>
        <w:spacing w:after="0"/>
        <w:ind w:left="1166"/>
        <w:jc w:val="left"/>
      </w:pPr>
      <w:r w:rsidRPr="00F22332">
        <w:t>list 3.24:subdivision (category),</w:t>
      </w:r>
    </w:p>
    <w:p w:rsidR="003F09A0" w:rsidRPr="00F22332" w:rsidRDefault="003F09A0" w:rsidP="003F09A0">
      <w:pPr>
        <w:pStyle w:val="Paragraphedeliste"/>
        <w:numPr>
          <w:ilvl w:val="0"/>
          <w:numId w:val="14"/>
        </w:numPr>
        <w:spacing w:after="0"/>
        <w:ind w:left="1166"/>
        <w:jc w:val="left"/>
      </w:pPr>
      <w:r w:rsidRPr="00F22332">
        <w:t>item 3.28:code element allocated to each subdivision name,</w:t>
      </w:r>
    </w:p>
    <w:p w:rsidR="003F09A0" w:rsidRPr="00F22332" w:rsidRDefault="003F09A0" w:rsidP="003F09A0">
      <w:pPr>
        <w:pStyle w:val="Paragraphedeliste"/>
        <w:numPr>
          <w:ilvl w:val="0"/>
          <w:numId w:val="14"/>
        </w:numPr>
        <w:spacing w:after="0"/>
        <w:ind w:left="1166"/>
        <w:jc w:val="left"/>
      </w:pPr>
      <w:r w:rsidRPr="00F22332">
        <w:t>item 3.29:country subdivision nam</w:t>
      </w:r>
      <w:r w:rsidR="00F301AB">
        <w:t>e in an administrative language</w:t>
      </w:r>
    </w:p>
    <w:p w:rsidR="003F09A0" w:rsidRPr="00F22332" w:rsidRDefault="003F09A0" w:rsidP="003F09A0">
      <w:pPr>
        <w:pStyle w:val="Paragraphedeliste"/>
        <w:numPr>
          <w:ilvl w:val="0"/>
          <w:numId w:val="14"/>
        </w:numPr>
        <w:spacing w:after="0"/>
        <w:ind w:left="1166"/>
        <w:jc w:val="left"/>
      </w:pPr>
      <w:r w:rsidRPr="00F22332">
        <w:t>item 3.20:alpha-2 administrative language code,</w:t>
      </w:r>
    </w:p>
    <w:p w:rsidR="003F09A0" w:rsidRPr="00F22332" w:rsidRDefault="003F09A0" w:rsidP="003F09A0">
      <w:pPr>
        <w:pStyle w:val="Paragraphedeliste"/>
        <w:numPr>
          <w:ilvl w:val="0"/>
          <w:numId w:val="14"/>
        </w:numPr>
        <w:spacing w:after="0"/>
        <w:ind w:left="1166"/>
        <w:jc w:val="left"/>
      </w:pPr>
      <w:r w:rsidRPr="00F22332">
        <w:t>item 3.21:alpha-3 administrative language code,</w:t>
      </w:r>
    </w:p>
    <w:p w:rsidR="003F09A0" w:rsidRPr="00F22332" w:rsidRDefault="003F09A0" w:rsidP="003F09A0">
      <w:pPr>
        <w:pStyle w:val="Paragraphedeliste"/>
        <w:numPr>
          <w:ilvl w:val="0"/>
          <w:numId w:val="14"/>
        </w:numPr>
        <w:spacing w:after="0"/>
        <w:ind w:left="1166"/>
        <w:jc w:val="left"/>
      </w:pPr>
      <w:r w:rsidRPr="00F22332">
        <w:t>item 3.31:sorting order of the administrative language</w:t>
      </w:r>
    </w:p>
    <w:p w:rsidR="003F09A0" w:rsidRPr="00F22332" w:rsidRDefault="003F09A0" w:rsidP="003F09A0">
      <w:pPr>
        <w:pStyle w:val="Paragraphedeliste"/>
        <w:numPr>
          <w:ilvl w:val="0"/>
          <w:numId w:val="14"/>
        </w:numPr>
        <w:spacing w:after="0"/>
        <w:ind w:left="1166"/>
      </w:pPr>
      <w:r w:rsidRPr="00F22332">
        <w:t>item 3.23:Romanization system used</w:t>
      </w:r>
    </w:p>
    <w:p w:rsidR="003F09A0" w:rsidRPr="00F22332" w:rsidRDefault="003F09A0" w:rsidP="003F09A0">
      <w:pPr>
        <w:pStyle w:val="Paragraphedeliste"/>
        <w:numPr>
          <w:ilvl w:val="0"/>
          <w:numId w:val="14"/>
        </w:numPr>
        <w:spacing w:after="0"/>
        <w:ind w:left="1166"/>
      </w:pPr>
      <w:r w:rsidRPr="00F22332">
        <w:t>item 3.30:parent subdivision (optional)</w:t>
      </w:r>
    </w:p>
    <w:p w:rsidR="00DE3D83" w:rsidRPr="0037797C" w:rsidRDefault="003F09A0" w:rsidP="003C1265">
      <w:pPr>
        <w:pStyle w:val="Definition"/>
        <w:ind w:left="1166"/>
        <w:rPr>
          <w:strike/>
          <w:sz w:val="20"/>
          <w:szCs w:val="20"/>
        </w:rPr>
      </w:pPr>
      <w:r w:rsidRPr="0037797C">
        <w:rPr>
          <w:strike/>
        </w:rPr>
        <w:t>}</w:t>
      </w:r>
    </w:p>
    <w:p w:rsidR="003C1265" w:rsidRPr="004A7A65" w:rsidRDefault="003C1265" w:rsidP="003C1265">
      <w:pPr>
        <w:pStyle w:val="Definition"/>
      </w:pPr>
    </w:p>
    <w:p w:rsidR="003C1265" w:rsidRPr="002E0796" w:rsidRDefault="003C1265" w:rsidP="003C1265">
      <w:pPr>
        <w:pStyle w:val="TermNum"/>
      </w:pPr>
      <w:r w:rsidRPr="002E0796">
        <w:t>3</w:t>
      </w:r>
      <w:r>
        <w:t>.10</w:t>
      </w:r>
    </w:p>
    <w:p w:rsidR="00A07167" w:rsidRPr="002E0796" w:rsidRDefault="00A07167" w:rsidP="00A07167">
      <w:pPr>
        <w:pStyle w:val="TermNum"/>
      </w:pPr>
      <w:r w:rsidRPr="00A07167">
        <w:rPr>
          <w:b w:val="0"/>
        </w:rPr>
        <w:t>Void</w:t>
      </w:r>
    </w:p>
    <w:p w:rsidR="00FB7EA0" w:rsidRPr="004A7A65" w:rsidRDefault="00FB7EA0" w:rsidP="00FB7EA0">
      <w:pPr>
        <w:pStyle w:val="Definition"/>
      </w:pPr>
    </w:p>
    <w:p w:rsidR="003C1265" w:rsidRPr="002E0796" w:rsidRDefault="003C1265" w:rsidP="003C1265">
      <w:pPr>
        <w:pStyle w:val="TermNum"/>
      </w:pPr>
      <w:r w:rsidRPr="002E0796">
        <w:t>3</w:t>
      </w:r>
      <w:r>
        <w:t>.11</w:t>
      </w:r>
    </w:p>
    <w:p w:rsidR="003C1265" w:rsidRPr="002E0796" w:rsidRDefault="003C1265" w:rsidP="003C1265">
      <w:pPr>
        <w:pStyle w:val="Terms"/>
      </w:pPr>
      <w:proofErr w:type="gramStart"/>
      <w:r>
        <w:t>alpha-2</w:t>
      </w:r>
      <w:proofErr w:type="gramEnd"/>
      <w:r>
        <w:t xml:space="preserve"> country code</w:t>
      </w:r>
      <w:r w:rsidR="0037797C">
        <w:t xml:space="preserve"> (</w:t>
      </w:r>
      <w:r w:rsidR="0037797C" w:rsidRPr="003C1265">
        <w:rPr>
          <w:color w:val="00B050"/>
        </w:rPr>
        <w:t>item</w:t>
      </w:r>
      <w:r w:rsidR="0037797C">
        <w:t>:)</w:t>
      </w:r>
    </w:p>
    <w:p w:rsidR="003C1265" w:rsidRDefault="003C1265" w:rsidP="003C1265">
      <w:pPr>
        <w:pStyle w:val="Definition"/>
      </w:pPr>
      <w:proofErr w:type="gramStart"/>
      <w:r w:rsidRPr="00F22332">
        <w:t>an</w:t>
      </w:r>
      <w:proofErr w:type="gramEnd"/>
      <w:r w:rsidRPr="00F22332">
        <w:t xml:space="preserve"> alphabetic 2 character (alpha-2) code, which is generally recommended to represent country name</w:t>
      </w:r>
    </w:p>
    <w:p w:rsidR="004A7A65" w:rsidRPr="004A7A65" w:rsidRDefault="004A7A65" w:rsidP="00FB5194">
      <w:pPr>
        <w:pStyle w:val="Definition"/>
      </w:pPr>
    </w:p>
    <w:p w:rsidR="003C1265" w:rsidRPr="002E0796" w:rsidRDefault="003C1265" w:rsidP="003C1265">
      <w:pPr>
        <w:pStyle w:val="TermNum"/>
      </w:pPr>
      <w:r w:rsidRPr="002E0796">
        <w:t>3</w:t>
      </w:r>
      <w:r>
        <w:t>.12</w:t>
      </w:r>
    </w:p>
    <w:p w:rsidR="003C1265" w:rsidRPr="002E0796" w:rsidRDefault="003C1265" w:rsidP="003C1265">
      <w:pPr>
        <w:pStyle w:val="Terms"/>
      </w:pPr>
      <w:proofErr w:type="gramStart"/>
      <w:r>
        <w:t>alpha-3</w:t>
      </w:r>
      <w:proofErr w:type="gramEnd"/>
      <w:r>
        <w:t xml:space="preserve"> country code</w:t>
      </w:r>
      <w:r w:rsidR="0037797C">
        <w:t xml:space="preserve"> (</w:t>
      </w:r>
      <w:r w:rsidR="0037797C" w:rsidRPr="003C1265">
        <w:rPr>
          <w:color w:val="00B050"/>
        </w:rPr>
        <w:t>item</w:t>
      </w:r>
      <w:r w:rsidR="0037797C">
        <w:t>:)</w:t>
      </w:r>
    </w:p>
    <w:p w:rsidR="003C1265" w:rsidRDefault="003C1265" w:rsidP="003C1265">
      <w:pPr>
        <w:pStyle w:val="Definition"/>
      </w:pPr>
      <w:proofErr w:type="gramStart"/>
      <w:r w:rsidRPr="00F22332">
        <w:t>an</w:t>
      </w:r>
      <w:proofErr w:type="gramEnd"/>
      <w:r w:rsidRPr="00F22332">
        <w:t xml:space="preserve"> alphabetic 3 character (alpha-3) code, based on the alpha-2 country code, for use in cases where a specific need has been identified</w:t>
      </w:r>
    </w:p>
    <w:p w:rsidR="003C1265" w:rsidRPr="004A7A65" w:rsidRDefault="003C1265" w:rsidP="003C1265">
      <w:pPr>
        <w:pStyle w:val="Definition"/>
      </w:pPr>
    </w:p>
    <w:p w:rsidR="003C1265" w:rsidRPr="002E0796" w:rsidRDefault="003C1265" w:rsidP="003C1265">
      <w:pPr>
        <w:pStyle w:val="TermNum"/>
      </w:pPr>
      <w:r w:rsidRPr="002E0796">
        <w:t>3</w:t>
      </w:r>
      <w:r>
        <w:t>.13</w:t>
      </w:r>
    </w:p>
    <w:p w:rsidR="003C1265" w:rsidRPr="002E0796" w:rsidRDefault="003C1265" w:rsidP="003C1265">
      <w:pPr>
        <w:pStyle w:val="Terms"/>
      </w:pPr>
      <w:proofErr w:type="gramStart"/>
      <w:r>
        <w:t>numeric-3</w:t>
      </w:r>
      <w:proofErr w:type="gramEnd"/>
      <w:r>
        <w:t xml:space="preserve"> country code</w:t>
      </w:r>
      <w:r w:rsidR="0037797C">
        <w:t xml:space="preserve"> (</w:t>
      </w:r>
      <w:r w:rsidR="0037797C" w:rsidRPr="003C1265">
        <w:rPr>
          <w:color w:val="00B050"/>
        </w:rPr>
        <w:t>item</w:t>
      </w:r>
      <w:r w:rsidR="0037797C">
        <w:t>:)</w:t>
      </w:r>
    </w:p>
    <w:p w:rsidR="003C1265" w:rsidRDefault="003C1265" w:rsidP="003C1265">
      <w:pPr>
        <w:pStyle w:val="Definition"/>
      </w:pPr>
      <w:proofErr w:type="gramStart"/>
      <w:r w:rsidRPr="00F22332">
        <w:rPr>
          <w:color w:val="000000" w:themeColor="text1"/>
        </w:rPr>
        <w:t>a</w:t>
      </w:r>
      <w:proofErr w:type="gramEnd"/>
      <w:r w:rsidRPr="00F22332">
        <w:rPr>
          <w:color w:val="000000" w:themeColor="text1"/>
        </w:rPr>
        <w:t xml:space="preserve"> three-digit numeric (numeric-3) code, for use in cases where language independence is needed</w:t>
      </w:r>
    </w:p>
    <w:p w:rsidR="003C1265" w:rsidRPr="004A7A65" w:rsidRDefault="003C1265" w:rsidP="003C1265">
      <w:pPr>
        <w:pStyle w:val="Definition"/>
      </w:pPr>
    </w:p>
    <w:p w:rsidR="003C1265" w:rsidRPr="002E0796" w:rsidRDefault="003C1265" w:rsidP="003C1265">
      <w:pPr>
        <w:pStyle w:val="TermNum"/>
      </w:pPr>
      <w:r w:rsidRPr="002E0796">
        <w:t>3</w:t>
      </w:r>
      <w:r>
        <w:t>.14</w:t>
      </w:r>
    </w:p>
    <w:p w:rsidR="003C1265" w:rsidRPr="002E0796" w:rsidRDefault="003C1265" w:rsidP="003C1265">
      <w:pPr>
        <w:pStyle w:val="Terms"/>
      </w:pPr>
      <w:proofErr w:type="gramStart"/>
      <w:r>
        <w:t>short</w:t>
      </w:r>
      <w:proofErr w:type="gramEnd"/>
      <w:r>
        <w:t xml:space="preserve"> country NAME</w:t>
      </w:r>
      <w:r w:rsidR="0037797C">
        <w:t xml:space="preserve"> (</w:t>
      </w:r>
      <w:r w:rsidR="0037797C" w:rsidRPr="003C1265">
        <w:rPr>
          <w:color w:val="00B050"/>
        </w:rPr>
        <w:t>item</w:t>
      </w:r>
      <w:r w:rsidR="0037797C">
        <w:t>:)</w:t>
      </w:r>
    </w:p>
    <w:p w:rsidR="0037797C" w:rsidRDefault="002D166D" w:rsidP="003C1265">
      <w:pPr>
        <w:pStyle w:val="Definition"/>
      </w:pPr>
      <w:proofErr w:type="gramStart"/>
      <w:r w:rsidRPr="002D166D">
        <w:t>short</w:t>
      </w:r>
      <w:proofErr w:type="gramEnd"/>
      <w:r w:rsidRPr="002D166D">
        <w:t xml:space="preserve"> form of the country name, in upper case, in language of the ISO°3166 standard</w:t>
      </w:r>
    </w:p>
    <w:p w:rsidR="0037797C" w:rsidRPr="0037797C" w:rsidRDefault="0037797C" w:rsidP="003C1265">
      <w:pPr>
        <w:pStyle w:val="Definition"/>
      </w:pPr>
      <w:r>
        <w:t xml:space="preserve">Note: </w:t>
      </w:r>
      <w:r w:rsidRPr="00087F69">
        <w:rPr>
          <w:highlight w:val="yellow"/>
        </w:rPr>
        <w:t>t</w:t>
      </w:r>
      <w:r>
        <w:rPr>
          <w:rFonts w:eastAsia="Arial Unicode MS" w:cs="Arial Unicode MS"/>
          <w:highlight w:val="yellow"/>
          <w:lang w:val="en-US"/>
        </w:rPr>
        <w:t>his item</w:t>
      </w:r>
      <w:r w:rsidRPr="0037797C">
        <w:rPr>
          <w:rFonts w:eastAsia="Arial Unicode MS" w:cs="Arial Unicode MS"/>
          <w:highlight w:val="yellow"/>
          <w:lang w:val="en-US"/>
        </w:rPr>
        <w:t xml:space="preserve"> might be inverted, allowing the core word to appear first, so that items can be easily found in an alphabetical list</w:t>
      </w:r>
    </w:p>
    <w:p w:rsidR="002D166D" w:rsidRPr="004A7A65" w:rsidRDefault="002D166D" w:rsidP="002D166D">
      <w:pPr>
        <w:pStyle w:val="Definition"/>
      </w:pPr>
    </w:p>
    <w:p w:rsidR="002D166D" w:rsidRPr="002E0796" w:rsidRDefault="002D166D" w:rsidP="002D166D">
      <w:pPr>
        <w:pStyle w:val="TermNum"/>
      </w:pPr>
      <w:r w:rsidRPr="002E0796">
        <w:t>3</w:t>
      </w:r>
      <w:r>
        <w:t>.15</w:t>
      </w:r>
    </w:p>
    <w:p w:rsidR="002D166D" w:rsidRPr="002E0796" w:rsidRDefault="002D166D" w:rsidP="002D166D">
      <w:pPr>
        <w:pStyle w:val="Terms"/>
      </w:pPr>
      <w:proofErr w:type="gramStart"/>
      <w:r>
        <w:t>short</w:t>
      </w:r>
      <w:proofErr w:type="gramEnd"/>
      <w:r>
        <w:t xml:space="preserve"> country name</w:t>
      </w:r>
      <w:r w:rsidR="0037797C">
        <w:t xml:space="preserve"> (</w:t>
      </w:r>
      <w:r w:rsidR="0037797C" w:rsidRPr="003C1265">
        <w:rPr>
          <w:color w:val="00B050"/>
        </w:rPr>
        <w:t>item</w:t>
      </w:r>
      <w:r w:rsidR="0037797C">
        <w:t>:)</w:t>
      </w:r>
    </w:p>
    <w:p w:rsidR="002D166D" w:rsidRDefault="002D166D" w:rsidP="002D166D">
      <w:pPr>
        <w:pStyle w:val="Definition"/>
      </w:pPr>
      <w:proofErr w:type="gramStart"/>
      <w:r w:rsidRPr="002D166D">
        <w:t>short</w:t>
      </w:r>
      <w:proofErr w:type="gramEnd"/>
      <w:r w:rsidRPr="002D166D">
        <w:t xml:space="preserve"> form of</w:t>
      </w:r>
      <w:r>
        <w:t xml:space="preserve"> the country name</w:t>
      </w:r>
      <w:r w:rsidRPr="002D166D">
        <w:t>, in language of the ISO°3166 standard</w:t>
      </w:r>
    </w:p>
    <w:p w:rsidR="00087F69" w:rsidRDefault="00087F69" w:rsidP="002D166D">
      <w:pPr>
        <w:pStyle w:val="Definition"/>
      </w:pPr>
      <w:r>
        <w:t xml:space="preserve">Note: </w:t>
      </w:r>
      <w:r w:rsidRPr="00087F69">
        <w:rPr>
          <w:rFonts w:eastAsia="Arial Unicode MS" w:cs="Arial Unicode MS"/>
          <w:highlight w:val="yellow"/>
          <w:lang w:val="en-US"/>
        </w:rPr>
        <w:t>this item is not inverted and listed with its article, if appropriate</w:t>
      </w:r>
    </w:p>
    <w:p w:rsidR="002D166D" w:rsidRPr="004A7A65" w:rsidRDefault="002D166D" w:rsidP="002D166D">
      <w:pPr>
        <w:pStyle w:val="Definition"/>
      </w:pPr>
    </w:p>
    <w:p w:rsidR="002D166D" w:rsidRPr="002E0796" w:rsidRDefault="002D166D" w:rsidP="002D166D">
      <w:pPr>
        <w:pStyle w:val="TermNum"/>
      </w:pPr>
      <w:r w:rsidRPr="002E0796">
        <w:t>3</w:t>
      </w:r>
      <w:r>
        <w:t>.16</w:t>
      </w:r>
    </w:p>
    <w:p w:rsidR="00087F69" w:rsidRPr="00087F69" w:rsidRDefault="002D166D" w:rsidP="00087F69">
      <w:pPr>
        <w:pStyle w:val="Terms"/>
      </w:pPr>
      <w:proofErr w:type="gramStart"/>
      <w:r>
        <w:t>full</w:t>
      </w:r>
      <w:proofErr w:type="gramEnd"/>
      <w:r>
        <w:t xml:space="preserve"> country name</w:t>
      </w:r>
      <w:r w:rsidR="00087F69">
        <w:t xml:space="preserve"> (</w:t>
      </w:r>
      <w:r w:rsidR="00087F69" w:rsidRPr="003C1265">
        <w:rPr>
          <w:color w:val="00B050"/>
        </w:rPr>
        <w:t>item</w:t>
      </w:r>
      <w:r w:rsidR="00087F69">
        <w:t>:)</w:t>
      </w:r>
    </w:p>
    <w:p w:rsidR="002D166D" w:rsidRDefault="002D166D" w:rsidP="002D166D">
      <w:pPr>
        <w:pStyle w:val="Definition"/>
      </w:pPr>
      <w:proofErr w:type="gramStart"/>
      <w:r w:rsidRPr="002D166D">
        <w:t>full</w:t>
      </w:r>
      <w:proofErr w:type="gramEnd"/>
      <w:r w:rsidRPr="002D166D">
        <w:t xml:space="preserve"> name, if different from the short form of the country name, in language of the ISO°3166 standard</w:t>
      </w:r>
    </w:p>
    <w:p w:rsidR="002D166D" w:rsidRPr="004A7A65" w:rsidRDefault="002D166D" w:rsidP="002D166D">
      <w:pPr>
        <w:pStyle w:val="Definition"/>
      </w:pPr>
    </w:p>
    <w:p w:rsidR="002D166D" w:rsidRPr="002E0796" w:rsidRDefault="002D166D" w:rsidP="002D166D">
      <w:pPr>
        <w:pStyle w:val="TermNum"/>
      </w:pPr>
      <w:r w:rsidRPr="002E0796">
        <w:t>3</w:t>
      </w:r>
      <w:r>
        <w:t>.17</w:t>
      </w:r>
    </w:p>
    <w:p w:rsidR="002D166D" w:rsidRPr="002E0796" w:rsidRDefault="002D166D" w:rsidP="002D166D">
      <w:pPr>
        <w:pStyle w:val="Terms"/>
      </w:pPr>
      <w:proofErr w:type="gramStart"/>
      <w:r>
        <w:t>remark</w:t>
      </w:r>
      <w:proofErr w:type="gramEnd"/>
      <w:r>
        <w:t xml:space="preserve"> concerning territories</w:t>
      </w:r>
      <w:r w:rsidR="00087F69">
        <w:t xml:space="preserve"> (</w:t>
      </w:r>
      <w:r w:rsidR="00087F69" w:rsidRPr="003C1265">
        <w:rPr>
          <w:color w:val="00B050"/>
        </w:rPr>
        <w:t>item</w:t>
      </w:r>
      <w:r w:rsidR="00087F69">
        <w:t>:)</w:t>
      </w:r>
    </w:p>
    <w:p w:rsidR="002D166D" w:rsidRDefault="002D166D" w:rsidP="002D166D">
      <w:pPr>
        <w:pStyle w:val="Definition"/>
      </w:pPr>
      <w:proofErr w:type="gramStart"/>
      <w:r w:rsidRPr="002D166D">
        <w:t>names</w:t>
      </w:r>
      <w:proofErr w:type="gramEnd"/>
      <w:r w:rsidRPr="002D166D">
        <w:t xml:space="preserve"> of geographically separated territ</w:t>
      </w:r>
      <w:r>
        <w:t>ories covered by the main entry</w:t>
      </w:r>
      <w:r w:rsidRPr="002D166D">
        <w:t>, in language of the ISO°3166 standard</w:t>
      </w:r>
    </w:p>
    <w:p w:rsidR="004A7A65" w:rsidRPr="004A7A65" w:rsidRDefault="004A7A65" w:rsidP="004A7A65">
      <w:pPr>
        <w:pStyle w:val="Definition"/>
      </w:pPr>
    </w:p>
    <w:p w:rsidR="002D166D" w:rsidRPr="002E0796" w:rsidRDefault="002D166D" w:rsidP="002D166D">
      <w:pPr>
        <w:pStyle w:val="TermNum"/>
      </w:pPr>
      <w:r w:rsidRPr="002E0796">
        <w:t>3</w:t>
      </w:r>
      <w:r>
        <w:t>.18</w:t>
      </w:r>
    </w:p>
    <w:p w:rsidR="002D166D" w:rsidRPr="002E0796" w:rsidRDefault="002D166D" w:rsidP="002D166D">
      <w:pPr>
        <w:pStyle w:val="Terms"/>
      </w:pPr>
      <w:proofErr w:type="gramStart"/>
      <w:r>
        <w:t>other</w:t>
      </w:r>
      <w:proofErr w:type="gramEnd"/>
      <w:r>
        <w:t xml:space="preserve"> remark</w:t>
      </w:r>
      <w:r w:rsidR="00087F69">
        <w:t xml:space="preserve"> (</w:t>
      </w:r>
      <w:r w:rsidR="00087F69" w:rsidRPr="003C1265">
        <w:rPr>
          <w:color w:val="00B050"/>
        </w:rPr>
        <w:t>item</w:t>
      </w:r>
      <w:r w:rsidR="00087F69">
        <w:t>:)</w:t>
      </w:r>
    </w:p>
    <w:p w:rsidR="002D166D" w:rsidRDefault="002D166D" w:rsidP="002D166D">
      <w:pPr>
        <w:pStyle w:val="Definition"/>
      </w:pPr>
      <w:proofErr w:type="gramStart"/>
      <w:r w:rsidRPr="002D166D">
        <w:t>other</w:t>
      </w:r>
      <w:proofErr w:type="gramEnd"/>
      <w:r w:rsidRPr="002D166D">
        <w:t xml:space="preserve"> remark related to the country name, in language of the ISO°3166 standard</w:t>
      </w:r>
    </w:p>
    <w:p w:rsidR="002D166D" w:rsidRPr="00AD0DFF" w:rsidRDefault="00AD0DFF" w:rsidP="00AD0DFF">
      <w:pPr>
        <w:pStyle w:val="Definition"/>
        <w:spacing w:after="0"/>
        <w:rPr>
          <w:sz w:val="20"/>
          <w:szCs w:val="20"/>
        </w:rPr>
      </w:pPr>
      <w:r w:rsidRPr="00AD0DFF">
        <w:rPr>
          <w:sz w:val="20"/>
          <w:szCs w:val="20"/>
        </w:rPr>
        <w:t>NOTE</w:t>
      </w:r>
      <w:r w:rsidRPr="00AD0DFF">
        <w:rPr>
          <w:sz w:val="20"/>
          <w:szCs w:val="20"/>
        </w:rPr>
        <w:tab/>
      </w:r>
      <w:r w:rsidR="002D166D" w:rsidRPr="00AD0DFF">
        <w:rPr>
          <w:sz w:val="20"/>
          <w:szCs w:val="20"/>
        </w:rPr>
        <w:t xml:space="preserve"> </w:t>
      </w:r>
      <w:r w:rsidRPr="00AD0DFF">
        <w:rPr>
          <w:sz w:val="20"/>
          <w:szCs w:val="20"/>
          <w:highlight w:val="yellow"/>
        </w:rPr>
        <w:t>“Variants"</w:t>
      </w:r>
      <w:r w:rsidR="002D166D" w:rsidRPr="00AD0DFF">
        <w:rPr>
          <w:sz w:val="20"/>
          <w:szCs w:val="20"/>
          <w:highlight w:val="yellow"/>
        </w:rPr>
        <w:t xml:space="preserve">=&gt; see 3.22 local short country </w:t>
      </w:r>
      <w:r w:rsidR="002D166D" w:rsidRPr="00087F69">
        <w:rPr>
          <w:sz w:val="20"/>
          <w:szCs w:val="20"/>
          <w:highlight w:val="yellow"/>
        </w:rPr>
        <w:t>name</w:t>
      </w:r>
      <w:r w:rsidR="00087F69" w:rsidRPr="00087F69">
        <w:rPr>
          <w:sz w:val="20"/>
          <w:szCs w:val="20"/>
          <w:highlight w:val="yellow"/>
        </w:rPr>
        <w:t xml:space="preserve"> (</w:t>
      </w:r>
      <w:proofErr w:type="gramStart"/>
      <w:r w:rsidR="00087F69" w:rsidRPr="00087F69">
        <w:rPr>
          <w:sz w:val="20"/>
          <w:szCs w:val="20"/>
          <w:highlight w:val="yellow"/>
        </w:rPr>
        <w:t>item:</w:t>
      </w:r>
      <w:proofErr w:type="gramEnd"/>
      <w:r w:rsidR="00087F69" w:rsidRPr="00087F69">
        <w:rPr>
          <w:sz w:val="20"/>
          <w:szCs w:val="20"/>
          <w:highlight w:val="yellow"/>
        </w:rPr>
        <w:t>)</w:t>
      </w:r>
    </w:p>
    <w:p w:rsidR="002D166D" w:rsidRPr="004A7A65" w:rsidRDefault="002D166D" w:rsidP="002D166D">
      <w:pPr>
        <w:pStyle w:val="Definition"/>
      </w:pPr>
    </w:p>
    <w:p w:rsidR="002D166D" w:rsidRPr="002E0796" w:rsidRDefault="002D166D" w:rsidP="002D166D">
      <w:pPr>
        <w:pStyle w:val="TermNum"/>
      </w:pPr>
      <w:r w:rsidRPr="002E0796">
        <w:t>3</w:t>
      </w:r>
      <w:r>
        <w:t>.19</w:t>
      </w:r>
    </w:p>
    <w:p w:rsidR="002D166D" w:rsidRPr="002E0796" w:rsidRDefault="002D166D" w:rsidP="002D166D">
      <w:pPr>
        <w:pStyle w:val="Terms"/>
      </w:pPr>
      <w:proofErr w:type="gramStart"/>
      <w:r>
        <w:t>independent</w:t>
      </w:r>
      <w:proofErr w:type="gramEnd"/>
      <w:r>
        <w:t xml:space="preserve"> or not</w:t>
      </w:r>
      <w:r w:rsidR="008F7407">
        <w:t xml:space="preserve"> (</w:t>
      </w:r>
      <w:r w:rsidR="008F7407" w:rsidRPr="003C1265">
        <w:rPr>
          <w:color w:val="00B050"/>
        </w:rPr>
        <w:t>item</w:t>
      </w:r>
      <w:r w:rsidR="008F7407">
        <w:t>:)</w:t>
      </w:r>
    </w:p>
    <w:p w:rsidR="002D166D" w:rsidRDefault="002D166D" w:rsidP="002D166D">
      <w:pPr>
        <w:pStyle w:val="Definition"/>
      </w:pPr>
      <w:proofErr w:type="gramStart"/>
      <w:r>
        <w:t>an</w:t>
      </w:r>
      <w:proofErr w:type="gramEnd"/>
      <w:r>
        <w:t xml:space="preserve"> indication of whether the country is independent, in language of the ISO°3166 standard</w:t>
      </w:r>
    </w:p>
    <w:p w:rsidR="002D166D" w:rsidRPr="004A7A65" w:rsidRDefault="002D166D" w:rsidP="002D166D">
      <w:pPr>
        <w:pStyle w:val="Definition"/>
      </w:pPr>
    </w:p>
    <w:p w:rsidR="002D166D" w:rsidRPr="002E0796" w:rsidRDefault="002D166D" w:rsidP="002D166D">
      <w:pPr>
        <w:pStyle w:val="TermNum"/>
      </w:pPr>
      <w:r w:rsidRPr="002E0796">
        <w:t>3</w:t>
      </w:r>
      <w:r>
        <w:t>.20</w:t>
      </w:r>
    </w:p>
    <w:p w:rsidR="002D166D" w:rsidRPr="002E0796" w:rsidRDefault="002D166D" w:rsidP="002D166D">
      <w:pPr>
        <w:pStyle w:val="Terms"/>
      </w:pPr>
      <w:proofErr w:type="gramStart"/>
      <w:r>
        <w:t>alpha-2</w:t>
      </w:r>
      <w:proofErr w:type="gramEnd"/>
      <w:r>
        <w:t xml:space="preserve"> administrative language code</w:t>
      </w:r>
      <w:r w:rsidR="008F7407">
        <w:t xml:space="preserve"> (</w:t>
      </w:r>
      <w:r w:rsidR="008F7407" w:rsidRPr="003C1265">
        <w:rPr>
          <w:color w:val="00B050"/>
        </w:rPr>
        <w:t>item</w:t>
      </w:r>
      <w:r w:rsidR="008F7407">
        <w:t>:)</w:t>
      </w:r>
    </w:p>
    <w:p w:rsidR="004A7A65" w:rsidRDefault="002D166D" w:rsidP="004A7A65">
      <w:pPr>
        <w:pStyle w:val="Definition"/>
      </w:pPr>
      <w:proofErr w:type="gramStart"/>
      <w:r w:rsidRPr="002D166D">
        <w:t>alpha-2</w:t>
      </w:r>
      <w:proofErr w:type="gramEnd"/>
      <w:r w:rsidRPr="002D166D">
        <w:t xml:space="preserve"> ISO°639 language code element of each administrative language of the country (with a dash when the code element is missing</w:t>
      </w:r>
      <w:r>
        <w:t>)</w:t>
      </w:r>
    </w:p>
    <w:p w:rsidR="002D166D" w:rsidRPr="004A7A65" w:rsidRDefault="002D166D" w:rsidP="004A7A65">
      <w:pPr>
        <w:pStyle w:val="Definition"/>
      </w:pPr>
    </w:p>
    <w:p w:rsidR="002D166D" w:rsidRPr="002E0796" w:rsidRDefault="002D166D" w:rsidP="002D166D">
      <w:pPr>
        <w:pStyle w:val="TermNum"/>
      </w:pPr>
      <w:r w:rsidRPr="002E0796">
        <w:t>3</w:t>
      </w:r>
      <w:r>
        <w:t>.21</w:t>
      </w:r>
    </w:p>
    <w:p w:rsidR="002D166D" w:rsidRPr="002E0796" w:rsidRDefault="002D166D" w:rsidP="002D166D">
      <w:pPr>
        <w:pStyle w:val="Terms"/>
      </w:pPr>
      <w:proofErr w:type="gramStart"/>
      <w:r>
        <w:t>alpha-3</w:t>
      </w:r>
      <w:proofErr w:type="gramEnd"/>
      <w:r>
        <w:t xml:space="preserve"> administrative language code</w:t>
      </w:r>
      <w:r w:rsidR="008F7407">
        <w:t xml:space="preserve"> (</w:t>
      </w:r>
      <w:r w:rsidR="008F7407" w:rsidRPr="003C1265">
        <w:rPr>
          <w:color w:val="00B050"/>
        </w:rPr>
        <w:t>item</w:t>
      </w:r>
      <w:r w:rsidR="008F7407">
        <w:t>:)</w:t>
      </w:r>
    </w:p>
    <w:p w:rsidR="002D166D" w:rsidRDefault="002D166D" w:rsidP="002D166D">
      <w:pPr>
        <w:pStyle w:val="Definition"/>
      </w:pPr>
      <w:proofErr w:type="gramStart"/>
      <w:r w:rsidRPr="002D166D">
        <w:t>alpha-3</w:t>
      </w:r>
      <w:proofErr w:type="gramEnd"/>
      <w:r w:rsidRPr="002D166D">
        <w:t xml:space="preserve"> (terminological version) ISO°639 language code element of each administrative language of the country (with a dash when the code element is missing)</w:t>
      </w:r>
    </w:p>
    <w:p w:rsidR="004A7A65" w:rsidRDefault="004A7A65" w:rsidP="00FB5194">
      <w:pPr>
        <w:pStyle w:val="Definition"/>
      </w:pPr>
    </w:p>
    <w:p w:rsidR="009223CA" w:rsidRPr="002E0796" w:rsidRDefault="009223CA" w:rsidP="009223CA">
      <w:pPr>
        <w:pStyle w:val="TermNum"/>
      </w:pPr>
      <w:r w:rsidRPr="002E0796">
        <w:t>3</w:t>
      </w:r>
      <w:r>
        <w:t>.22</w:t>
      </w:r>
    </w:p>
    <w:p w:rsidR="009223CA" w:rsidRPr="002E0796" w:rsidRDefault="009223CA" w:rsidP="009223CA">
      <w:pPr>
        <w:pStyle w:val="Terms"/>
      </w:pPr>
      <w:proofErr w:type="gramStart"/>
      <w:r>
        <w:t>local</w:t>
      </w:r>
      <w:proofErr w:type="gramEnd"/>
      <w:r>
        <w:t xml:space="preserve"> short country name</w:t>
      </w:r>
      <w:r w:rsidR="008F7407">
        <w:t xml:space="preserve"> (</w:t>
      </w:r>
      <w:r w:rsidR="008F7407" w:rsidRPr="003C1265">
        <w:rPr>
          <w:color w:val="00B050"/>
        </w:rPr>
        <w:t>item</w:t>
      </w:r>
      <w:r w:rsidR="008F7407">
        <w:t>:)</w:t>
      </w:r>
    </w:p>
    <w:p w:rsidR="009223CA" w:rsidRDefault="009223CA" w:rsidP="009223CA">
      <w:pPr>
        <w:pStyle w:val="Definition"/>
      </w:pPr>
      <w:proofErr w:type="gramStart"/>
      <w:r>
        <w:t>local</w:t>
      </w:r>
      <w:proofErr w:type="gramEnd"/>
      <w:r>
        <w:t xml:space="preserve"> short form of the country name according to the common use, in administrative language of the country</w:t>
      </w:r>
    </w:p>
    <w:p w:rsidR="009223CA" w:rsidRDefault="009223CA" w:rsidP="00FB5194">
      <w:pPr>
        <w:pStyle w:val="Definition"/>
      </w:pPr>
    </w:p>
    <w:p w:rsidR="009223CA" w:rsidRPr="002E0796" w:rsidRDefault="009223CA" w:rsidP="009223CA">
      <w:pPr>
        <w:pStyle w:val="TermNum"/>
      </w:pPr>
      <w:r w:rsidRPr="002E0796">
        <w:t>3</w:t>
      </w:r>
      <w:r>
        <w:t>.23</w:t>
      </w:r>
    </w:p>
    <w:p w:rsidR="009223CA" w:rsidRPr="002E0796" w:rsidRDefault="009223CA" w:rsidP="009223CA">
      <w:pPr>
        <w:pStyle w:val="Terms"/>
      </w:pPr>
      <w:r w:rsidRPr="009223CA">
        <w:t>Romanization system used</w:t>
      </w:r>
      <w:r w:rsidR="008F7407">
        <w:t xml:space="preserve"> (</w:t>
      </w:r>
      <w:proofErr w:type="gramStart"/>
      <w:r w:rsidR="008F7407" w:rsidRPr="003C1265">
        <w:rPr>
          <w:color w:val="00B050"/>
        </w:rPr>
        <w:t>item</w:t>
      </w:r>
      <w:r w:rsidR="008F7407" w:rsidRPr="009223CA">
        <w:t>:</w:t>
      </w:r>
      <w:proofErr w:type="gramEnd"/>
      <w:r w:rsidR="008F7407">
        <w:t>)</w:t>
      </w:r>
    </w:p>
    <w:p w:rsidR="009223CA" w:rsidRDefault="009223CA" w:rsidP="009223CA">
      <w:pPr>
        <w:pStyle w:val="Definition"/>
      </w:pPr>
      <w:r>
        <w:t>Romanization system used, if the administrative language of the country so requires, in language of the ISO°3166 standard</w:t>
      </w:r>
    </w:p>
    <w:p w:rsidR="009223CA" w:rsidRDefault="009223CA" w:rsidP="00FB5194">
      <w:pPr>
        <w:pStyle w:val="Definition"/>
      </w:pPr>
    </w:p>
    <w:p w:rsidR="009223CA" w:rsidRPr="002E0796" w:rsidRDefault="009223CA" w:rsidP="009223CA">
      <w:pPr>
        <w:pStyle w:val="TermNum"/>
      </w:pPr>
      <w:r w:rsidRPr="002E0796">
        <w:t>3</w:t>
      </w:r>
      <w:r>
        <w:t>.24</w:t>
      </w:r>
    </w:p>
    <w:p w:rsidR="009223CA" w:rsidRPr="002E0796" w:rsidRDefault="009223CA" w:rsidP="009223CA">
      <w:pPr>
        <w:pStyle w:val="Terms"/>
      </w:pPr>
      <w:proofErr w:type="gramStart"/>
      <w:r>
        <w:t>description</w:t>
      </w:r>
      <w:proofErr w:type="gramEnd"/>
      <w:r>
        <w:t xml:space="preserve"> of the subdivision</w:t>
      </w:r>
      <w:r w:rsidR="008F7407">
        <w:t xml:space="preserve"> (</w:t>
      </w:r>
      <w:r w:rsidR="008F7407">
        <w:rPr>
          <w:color w:val="00B050"/>
        </w:rPr>
        <w:t>list</w:t>
      </w:r>
      <w:r w:rsidR="008F7407">
        <w:t>:)</w:t>
      </w:r>
    </w:p>
    <w:p w:rsidR="009223CA" w:rsidRDefault="009223CA" w:rsidP="009223CA">
      <w:pPr>
        <w:pStyle w:val="Definition"/>
      </w:pPr>
      <w:proofErr w:type="gramStart"/>
      <w:r w:rsidRPr="009223CA">
        <w:t>description</w:t>
      </w:r>
      <w:proofErr w:type="gramEnd"/>
      <w:r w:rsidRPr="009223CA">
        <w:t xml:space="preserve"> of the subdivision of the country with the relevant term in English, in French and in the administrative language, with the corresponding counters</w:t>
      </w:r>
    </w:p>
    <w:p w:rsidR="009223CA" w:rsidRDefault="009223CA" w:rsidP="009223CA">
      <w:pPr>
        <w:pStyle w:val="Definition"/>
      </w:pPr>
    </w:p>
    <w:p w:rsidR="009223CA" w:rsidRPr="002E0796" w:rsidRDefault="009223CA" w:rsidP="009223CA">
      <w:pPr>
        <w:pStyle w:val="TermNum"/>
      </w:pPr>
      <w:r w:rsidRPr="002E0796">
        <w:t>3</w:t>
      </w:r>
      <w:r>
        <w:t>.25</w:t>
      </w:r>
    </w:p>
    <w:p w:rsidR="009223CA" w:rsidRPr="002E0796" w:rsidRDefault="009223CA" w:rsidP="009223CA">
      <w:pPr>
        <w:pStyle w:val="Terms"/>
      </w:pPr>
      <w:proofErr w:type="gramStart"/>
      <w:r>
        <w:t>list</w:t>
      </w:r>
      <w:proofErr w:type="gramEnd"/>
      <w:r>
        <w:t xml:space="preserve"> source of the subdivision</w:t>
      </w:r>
      <w:r w:rsidR="008F7407">
        <w:t xml:space="preserve"> (</w:t>
      </w:r>
      <w:r w:rsidR="008F7407" w:rsidRPr="003C1265">
        <w:rPr>
          <w:color w:val="00B050"/>
        </w:rPr>
        <w:t>item</w:t>
      </w:r>
      <w:r w:rsidR="008F7407">
        <w:t>:)</w:t>
      </w:r>
    </w:p>
    <w:p w:rsidR="009223CA" w:rsidRDefault="009223CA" w:rsidP="009223CA">
      <w:pPr>
        <w:pStyle w:val="Definition"/>
      </w:pPr>
      <w:proofErr w:type="gramStart"/>
      <w:r w:rsidRPr="009223CA">
        <w:t>reference</w:t>
      </w:r>
      <w:proofErr w:type="gramEnd"/>
      <w:r w:rsidRPr="009223CA">
        <w:t xml:space="preserve"> to the source of the list</w:t>
      </w:r>
    </w:p>
    <w:p w:rsidR="009223CA" w:rsidRDefault="009223CA" w:rsidP="009223CA">
      <w:pPr>
        <w:pStyle w:val="Definition"/>
      </w:pPr>
    </w:p>
    <w:p w:rsidR="009223CA" w:rsidRPr="002E0796" w:rsidRDefault="009223CA" w:rsidP="009223CA">
      <w:pPr>
        <w:pStyle w:val="TermNum"/>
      </w:pPr>
      <w:r w:rsidRPr="002E0796">
        <w:t>3</w:t>
      </w:r>
      <w:r>
        <w:t>.26</w:t>
      </w:r>
    </w:p>
    <w:p w:rsidR="009223CA" w:rsidRPr="002E0796" w:rsidRDefault="009223CA" w:rsidP="009223CA">
      <w:pPr>
        <w:pStyle w:val="Terms"/>
      </w:pPr>
      <w:proofErr w:type="gramStart"/>
      <w:r>
        <w:t>code</w:t>
      </w:r>
      <w:proofErr w:type="gramEnd"/>
      <w:r>
        <w:t xml:space="preserve"> source of the subdivision</w:t>
      </w:r>
      <w:r w:rsidR="008F7407">
        <w:t xml:space="preserve"> (</w:t>
      </w:r>
      <w:r w:rsidR="008F7407" w:rsidRPr="003C1265">
        <w:rPr>
          <w:color w:val="00B050"/>
        </w:rPr>
        <w:t>item</w:t>
      </w:r>
      <w:r w:rsidR="008F7407">
        <w:t>:)</w:t>
      </w:r>
    </w:p>
    <w:p w:rsidR="009223CA" w:rsidRDefault="009223CA" w:rsidP="009223CA">
      <w:pPr>
        <w:pStyle w:val="Definition"/>
      </w:pPr>
      <w:proofErr w:type="gramStart"/>
      <w:r w:rsidRPr="009223CA">
        <w:t>ref</w:t>
      </w:r>
      <w:r>
        <w:t>erence</w:t>
      </w:r>
      <w:proofErr w:type="gramEnd"/>
      <w:r>
        <w:t xml:space="preserve"> to the source of the code</w:t>
      </w:r>
    </w:p>
    <w:p w:rsidR="009223CA" w:rsidRDefault="009223CA" w:rsidP="009223CA">
      <w:pPr>
        <w:pStyle w:val="Definition"/>
      </w:pPr>
    </w:p>
    <w:p w:rsidR="009223CA" w:rsidRPr="002E0796" w:rsidRDefault="009223CA" w:rsidP="009223CA">
      <w:pPr>
        <w:pStyle w:val="TermNum"/>
      </w:pPr>
      <w:r w:rsidRPr="002E0796">
        <w:t>3</w:t>
      </w:r>
      <w:r>
        <w:t>.27</w:t>
      </w:r>
    </w:p>
    <w:p w:rsidR="009223CA" w:rsidRPr="002E0796" w:rsidRDefault="009223CA" w:rsidP="009223CA">
      <w:pPr>
        <w:pStyle w:val="Terms"/>
      </w:pPr>
      <w:proofErr w:type="gramStart"/>
      <w:r>
        <w:t>remarks</w:t>
      </w:r>
      <w:proofErr w:type="gramEnd"/>
      <w:r>
        <w:t xml:space="preserve"> concerning subdivision</w:t>
      </w:r>
      <w:r w:rsidR="008F7407">
        <w:t xml:space="preserve"> (</w:t>
      </w:r>
      <w:r w:rsidR="008F7407" w:rsidRPr="003C1265">
        <w:rPr>
          <w:color w:val="00B050"/>
        </w:rPr>
        <w:t>item</w:t>
      </w:r>
      <w:r w:rsidR="008F7407">
        <w:t>:)</w:t>
      </w:r>
    </w:p>
    <w:p w:rsidR="009223CA" w:rsidRDefault="009223CA" w:rsidP="009223CA">
      <w:pPr>
        <w:pStyle w:val="Definition"/>
      </w:pPr>
      <w:proofErr w:type="gramStart"/>
      <w:r>
        <w:t>remarks</w:t>
      </w:r>
      <w:proofErr w:type="gramEnd"/>
      <w:r>
        <w:t xml:space="preserve"> about subdivision, if any</w:t>
      </w:r>
      <w:r w:rsidR="008F7407">
        <w:t>,</w:t>
      </w:r>
      <w:r>
        <w:t xml:space="preserve"> in language of the ISO°3166 standard</w:t>
      </w:r>
    </w:p>
    <w:p w:rsidR="009223CA" w:rsidRDefault="009223CA" w:rsidP="009223CA">
      <w:pPr>
        <w:pStyle w:val="Definition"/>
      </w:pPr>
    </w:p>
    <w:p w:rsidR="009223CA" w:rsidRPr="002E0796" w:rsidRDefault="009223CA" w:rsidP="009223CA">
      <w:pPr>
        <w:pStyle w:val="TermNum"/>
      </w:pPr>
      <w:r w:rsidRPr="002E0796">
        <w:t>3</w:t>
      </w:r>
      <w:r>
        <w:t>.28</w:t>
      </w:r>
    </w:p>
    <w:p w:rsidR="009223CA" w:rsidRPr="002E0796" w:rsidRDefault="009223CA" w:rsidP="009223CA">
      <w:pPr>
        <w:pStyle w:val="Terms"/>
      </w:pPr>
      <w:proofErr w:type="gramStart"/>
      <w:r>
        <w:t>subdivision</w:t>
      </w:r>
      <w:proofErr w:type="gramEnd"/>
      <w:r>
        <w:t xml:space="preserve"> code element</w:t>
      </w:r>
      <w:r w:rsidR="000E0D6C">
        <w:t xml:space="preserve"> (</w:t>
      </w:r>
      <w:r w:rsidR="000E0D6C" w:rsidRPr="003C1265">
        <w:rPr>
          <w:color w:val="00B050"/>
        </w:rPr>
        <w:t>item</w:t>
      </w:r>
      <w:r w:rsidR="000E0D6C">
        <w:t>:)</w:t>
      </w:r>
    </w:p>
    <w:p w:rsidR="009223CA" w:rsidRDefault="009223CA" w:rsidP="009223CA">
      <w:pPr>
        <w:pStyle w:val="Definition"/>
      </w:pPr>
      <w:proofErr w:type="gramStart"/>
      <w:r w:rsidRPr="009223CA">
        <w:t>allocated</w:t>
      </w:r>
      <w:proofErr w:type="gramEnd"/>
      <w:r w:rsidRPr="009223CA">
        <w:t xml:space="preserve"> to each country subdivision name</w:t>
      </w:r>
    </w:p>
    <w:p w:rsidR="009223CA" w:rsidRDefault="009223CA" w:rsidP="009223CA">
      <w:pPr>
        <w:pStyle w:val="Definition"/>
      </w:pPr>
    </w:p>
    <w:p w:rsidR="009223CA" w:rsidRPr="002E0796" w:rsidRDefault="009223CA" w:rsidP="009223CA">
      <w:pPr>
        <w:pStyle w:val="TermNum"/>
      </w:pPr>
      <w:r w:rsidRPr="002E0796">
        <w:t>3</w:t>
      </w:r>
      <w:r>
        <w:t>.29</w:t>
      </w:r>
    </w:p>
    <w:p w:rsidR="009223CA" w:rsidRPr="002E0796" w:rsidRDefault="009223CA" w:rsidP="009223CA">
      <w:pPr>
        <w:pStyle w:val="Terms"/>
      </w:pPr>
      <w:proofErr w:type="gramStart"/>
      <w:r>
        <w:t>country</w:t>
      </w:r>
      <w:proofErr w:type="gramEnd"/>
      <w:r>
        <w:t xml:space="preserve"> subdivision name</w:t>
      </w:r>
      <w:r w:rsidR="000E0D6C">
        <w:t xml:space="preserve"> (</w:t>
      </w:r>
      <w:r w:rsidR="000E0D6C" w:rsidRPr="003C1265">
        <w:rPr>
          <w:color w:val="00B050"/>
        </w:rPr>
        <w:t>item</w:t>
      </w:r>
      <w:r w:rsidR="000E0D6C">
        <w:t>:)</w:t>
      </w:r>
    </w:p>
    <w:p w:rsidR="009223CA" w:rsidRDefault="009223CA" w:rsidP="009223CA">
      <w:pPr>
        <w:pStyle w:val="Definition"/>
      </w:pPr>
      <w:proofErr w:type="gramStart"/>
      <w:r w:rsidRPr="009223CA">
        <w:t>in</w:t>
      </w:r>
      <w:proofErr w:type="gramEnd"/>
      <w:r w:rsidRPr="009223CA">
        <w:t xml:space="preserve"> an administrative language</w:t>
      </w:r>
    </w:p>
    <w:p w:rsidR="009223CA" w:rsidRDefault="009223CA" w:rsidP="00FB5194">
      <w:pPr>
        <w:pStyle w:val="Definition"/>
      </w:pPr>
    </w:p>
    <w:p w:rsidR="009223CA" w:rsidRPr="002E0796" w:rsidRDefault="009223CA" w:rsidP="009223CA">
      <w:pPr>
        <w:pStyle w:val="TermNum"/>
      </w:pPr>
      <w:r w:rsidRPr="002E0796">
        <w:t>3</w:t>
      </w:r>
      <w:r>
        <w:t>.30</w:t>
      </w:r>
    </w:p>
    <w:p w:rsidR="009223CA" w:rsidRPr="002E0796" w:rsidRDefault="00FB7EA0" w:rsidP="009223CA">
      <w:pPr>
        <w:pStyle w:val="Terms"/>
      </w:pPr>
      <w:proofErr w:type="gramStart"/>
      <w:r>
        <w:t>parent</w:t>
      </w:r>
      <w:proofErr w:type="gramEnd"/>
      <w:r w:rsidR="009223CA">
        <w:t xml:space="preserve"> subdivision</w:t>
      </w:r>
      <w:r>
        <w:t xml:space="preserve"> (optional)</w:t>
      </w:r>
      <w:r w:rsidR="000E0D6C">
        <w:t xml:space="preserve"> (</w:t>
      </w:r>
      <w:r w:rsidR="000E0D6C" w:rsidRPr="003C1265">
        <w:rPr>
          <w:color w:val="00B050"/>
        </w:rPr>
        <w:t>item</w:t>
      </w:r>
      <w:r w:rsidR="000E0D6C">
        <w:t>:)</w:t>
      </w:r>
    </w:p>
    <w:p w:rsidR="009223CA" w:rsidRDefault="00FB7EA0" w:rsidP="00FB5194">
      <w:pPr>
        <w:pStyle w:val="Definition"/>
      </w:pPr>
      <w:proofErr w:type="gramStart"/>
      <w:r w:rsidRPr="00FB7EA0">
        <w:t>code</w:t>
      </w:r>
      <w:proofErr w:type="gramEnd"/>
      <w:r w:rsidRPr="00FB7EA0">
        <w:t xml:space="preserve"> of another level of regional subdivision not used as part of the subdivision code element</w:t>
      </w:r>
    </w:p>
    <w:p w:rsidR="00FB7EA0" w:rsidRDefault="00FB7EA0" w:rsidP="00FB5194">
      <w:pPr>
        <w:pStyle w:val="Definition"/>
      </w:pPr>
    </w:p>
    <w:p w:rsidR="009223CA" w:rsidRPr="002E0796" w:rsidRDefault="009223CA" w:rsidP="009223CA">
      <w:pPr>
        <w:pStyle w:val="TermNum"/>
      </w:pPr>
      <w:r w:rsidRPr="002E0796">
        <w:t>3</w:t>
      </w:r>
      <w:r>
        <w:t>.31</w:t>
      </w:r>
    </w:p>
    <w:p w:rsidR="009223CA" w:rsidRPr="002E0796" w:rsidRDefault="00FB7EA0" w:rsidP="009223CA">
      <w:pPr>
        <w:pStyle w:val="Terms"/>
      </w:pPr>
      <w:proofErr w:type="gramStart"/>
      <w:r>
        <w:t>sorting</w:t>
      </w:r>
      <w:proofErr w:type="gramEnd"/>
      <w:r>
        <w:t xml:space="preserve"> order</w:t>
      </w:r>
      <w:r w:rsidR="000E0D6C">
        <w:t xml:space="preserve"> (</w:t>
      </w:r>
      <w:r w:rsidR="000E0D6C" w:rsidRPr="003C1265">
        <w:rPr>
          <w:color w:val="00B050"/>
        </w:rPr>
        <w:t>item</w:t>
      </w:r>
      <w:r w:rsidR="000E0D6C">
        <w:t>:)</w:t>
      </w:r>
    </w:p>
    <w:p w:rsidR="009223CA" w:rsidRDefault="00FB7EA0" w:rsidP="009223CA">
      <w:pPr>
        <w:pStyle w:val="Definition"/>
      </w:pPr>
      <w:proofErr w:type="gramStart"/>
      <w:r>
        <w:t>of</w:t>
      </w:r>
      <w:proofErr w:type="gramEnd"/>
      <w:r w:rsidR="009223CA" w:rsidRPr="009223CA">
        <w:t xml:space="preserve"> an administrative language</w:t>
      </w:r>
    </w:p>
    <w:p w:rsidR="009223CA" w:rsidRDefault="009223CA" w:rsidP="00FB5194">
      <w:pPr>
        <w:pStyle w:val="Definition"/>
      </w:pPr>
    </w:p>
    <w:p w:rsidR="001F4BBA" w:rsidRPr="002E0796" w:rsidRDefault="001F4BBA" w:rsidP="001F4BBA">
      <w:pPr>
        <w:pStyle w:val="TermNum"/>
      </w:pPr>
      <w:r w:rsidRPr="002E0796">
        <w:t>3</w:t>
      </w:r>
      <w:r>
        <w:t>.32 to 3.39</w:t>
      </w:r>
    </w:p>
    <w:p w:rsidR="00A07167" w:rsidRPr="002E0796" w:rsidRDefault="001F4BBA" w:rsidP="00A07167">
      <w:pPr>
        <w:pStyle w:val="TermNum"/>
      </w:pPr>
      <w:r>
        <w:t>Void</w:t>
      </w:r>
    </w:p>
    <w:p w:rsidR="00A07167" w:rsidRDefault="00A07167" w:rsidP="00A07167">
      <w:pPr>
        <w:pStyle w:val="Definition"/>
      </w:pPr>
    </w:p>
    <w:p w:rsidR="00361EF5" w:rsidRPr="002E0796" w:rsidRDefault="00361EF5" w:rsidP="00361EF5">
      <w:pPr>
        <w:pStyle w:val="TermNum"/>
      </w:pPr>
      <w:r w:rsidRPr="002E0796">
        <w:t>3</w:t>
      </w:r>
      <w:r w:rsidR="006F0138">
        <w:t>.40</w:t>
      </w:r>
    </w:p>
    <w:p w:rsidR="00361EF5" w:rsidRPr="00BC4831" w:rsidRDefault="00361EF5" w:rsidP="00361EF5">
      <w:pPr>
        <w:pStyle w:val="Terms"/>
      </w:pPr>
      <w:proofErr w:type="gramStart"/>
      <w:r>
        <w:t>formerly</w:t>
      </w:r>
      <w:proofErr w:type="gramEnd"/>
      <w:r>
        <w:t xml:space="preserve"> used country code (</w:t>
      </w:r>
      <w:r>
        <w:rPr>
          <w:color w:val="00B050"/>
        </w:rPr>
        <w:t>co</w:t>
      </w:r>
      <w:r w:rsidR="006F0138">
        <w:rPr>
          <w:color w:val="00B050"/>
        </w:rPr>
        <w:t>de</w:t>
      </w:r>
      <w:r>
        <w:t>:)</w:t>
      </w:r>
    </w:p>
    <w:p w:rsidR="00361EF5" w:rsidRDefault="00361EF5" w:rsidP="00361EF5">
      <w:pPr>
        <w:jc w:val="left"/>
      </w:pPr>
      <w:proofErr w:type="gramStart"/>
      <w:r w:rsidRPr="00F22332">
        <w:t>list</w:t>
      </w:r>
      <w:proofErr w:type="gramEnd"/>
      <w:r w:rsidRPr="00F22332">
        <w:t xml:space="preserve"> of items composing the content of the </w:t>
      </w:r>
      <w:r>
        <w:t>formerly used country</w:t>
      </w:r>
      <w:r w:rsidRPr="00F22332">
        <w:t xml:space="preserve"> code</w:t>
      </w:r>
    </w:p>
    <w:p w:rsidR="006F0138" w:rsidRDefault="006F0138" w:rsidP="00361EF5">
      <w:pPr>
        <w:jc w:val="left"/>
      </w:pPr>
    </w:p>
    <w:p w:rsidR="006F0138" w:rsidRDefault="006F0138" w:rsidP="006F0138">
      <w:pPr>
        <w:pStyle w:val="Terms"/>
      </w:pPr>
      <w:r>
        <w:t>3.41</w:t>
      </w:r>
    </w:p>
    <w:p w:rsidR="006F0138" w:rsidRDefault="006F0138" w:rsidP="006F0138">
      <w:pPr>
        <w:pStyle w:val="Terms"/>
      </w:pPr>
      <w:proofErr w:type="gramStart"/>
      <w:r>
        <w:rPr>
          <w:highlight w:val="yellow"/>
        </w:rPr>
        <w:t>f</w:t>
      </w:r>
      <w:r w:rsidRPr="00361EF5">
        <w:rPr>
          <w:highlight w:val="yellow"/>
        </w:rPr>
        <w:t>ormerly</w:t>
      </w:r>
      <w:proofErr w:type="gramEnd"/>
      <w:r w:rsidRPr="00361EF5">
        <w:rPr>
          <w:highlight w:val="yellow"/>
        </w:rPr>
        <w:t xml:space="preserve"> used country name</w:t>
      </w:r>
    </w:p>
    <w:p w:rsidR="006F0138" w:rsidRDefault="006F0138" w:rsidP="006F0138">
      <w:pPr>
        <w:pStyle w:val="Definition"/>
      </w:pPr>
      <w:proofErr w:type="gramStart"/>
      <w:r>
        <w:t>name</w:t>
      </w:r>
      <w:proofErr w:type="gramEnd"/>
      <w:r>
        <w:t xml:space="preserve"> of a country, dependency, or other area of particular geopolitical interest, removed from ISO 3166 since the first edition in 1974</w:t>
      </w:r>
    </w:p>
    <w:p w:rsidR="006F0138" w:rsidRPr="00361EF5" w:rsidRDefault="006F0138" w:rsidP="006F0138">
      <w:pPr>
        <w:pStyle w:val="Definition"/>
      </w:pPr>
      <w:r>
        <w:t>[Adapted from: ISO 3166-1:1997, 3.4]</w:t>
      </w:r>
    </w:p>
    <w:p w:rsidR="006F0138" w:rsidRDefault="006F0138" w:rsidP="006F0138">
      <w:pPr>
        <w:pStyle w:val="Definition"/>
      </w:pPr>
    </w:p>
    <w:p w:rsidR="006F0138" w:rsidRPr="002E0796" w:rsidRDefault="006F0138" w:rsidP="006F0138">
      <w:pPr>
        <w:pStyle w:val="TermNum"/>
      </w:pPr>
      <w:r w:rsidRPr="002E0796">
        <w:t>3</w:t>
      </w:r>
      <w:r>
        <w:t>.42</w:t>
      </w:r>
    </w:p>
    <w:p w:rsidR="006F0138" w:rsidRPr="00BC4831" w:rsidRDefault="006F0138" w:rsidP="006F0138">
      <w:pPr>
        <w:pStyle w:val="Terms"/>
      </w:pPr>
      <w:proofErr w:type="gramStart"/>
      <w:r>
        <w:t>formerly</w:t>
      </w:r>
      <w:proofErr w:type="gramEnd"/>
      <w:r>
        <w:t xml:space="preserve"> used country code (</w:t>
      </w:r>
      <w:r>
        <w:rPr>
          <w:color w:val="00B050"/>
        </w:rPr>
        <w:t>content</w:t>
      </w:r>
      <w:r>
        <w:t>:)</w:t>
      </w:r>
    </w:p>
    <w:p w:rsidR="006F0138" w:rsidRDefault="006F0138" w:rsidP="00361EF5">
      <w:pPr>
        <w:jc w:val="left"/>
      </w:pPr>
      <w:proofErr w:type="gramStart"/>
      <w:r w:rsidRPr="00F22332">
        <w:t>list</w:t>
      </w:r>
      <w:proofErr w:type="gramEnd"/>
      <w:r w:rsidRPr="00F22332">
        <w:t xml:space="preserve"> of items composing the content of the </w:t>
      </w:r>
      <w:r>
        <w:t>formerly used country</w:t>
      </w:r>
      <w:r w:rsidRPr="00F22332">
        <w:t xml:space="preserve"> code</w:t>
      </w:r>
    </w:p>
    <w:p w:rsidR="00A14D5F" w:rsidRPr="00F22332" w:rsidRDefault="00A14D5F" w:rsidP="00A14D5F">
      <w:pPr>
        <w:pStyle w:val="Paragraphedeliste"/>
        <w:numPr>
          <w:ilvl w:val="0"/>
          <w:numId w:val="13"/>
        </w:numPr>
      </w:pPr>
      <w:r>
        <w:t>Item 3.</w:t>
      </w:r>
      <w:r w:rsidR="006F0138">
        <w:t>41</w:t>
      </w:r>
      <w:r w:rsidRPr="00F22332">
        <w:t xml:space="preserve">: short </w:t>
      </w:r>
      <w:r w:rsidR="000D08E8">
        <w:t xml:space="preserve">form in English of the </w:t>
      </w:r>
      <w:r>
        <w:t>former</w:t>
      </w:r>
      <w:r w:rsidR="00A07167">
        <w:t>ly used</w:t>
      </w:r>
      <w:r>
        <w:t xml:space="preserve"> country name</w:t>
      </w:r>
      <w:r w:rsidR="00787D9B">
        <w:t>, see 3.14</w:t>
      </w:r>
    </w:p>
    <w:p w:rsidR="00320EFD" w:rsidRPr="00F22332" w:rsidRDefault="00A14D5F" w:rsidP="00320EFD">
      <w:pPr>
        <w:pStyle w:val="Paragraphedeliste"/>
        <w:numPr>
          <w:ilvl w:val="0"/>
          <w:numId w:val="13"/>
        </w:numPr>
      </w:pPr>
      <w:r>
        <w:t>Item 3.</w:t>
      </w:r>
      <w:r w:rsidR="00A07167">
        <w:t>1</w:t>
      </w:r>
      <w:r w:rsidR="001F4BBA">
        <w:t>1</w:t>
      </w:r>
      <w:r w:rsidR="00320EFD" w:rsidRPr="00F22332">
        <w:t xml:space="preserve">: </w:t>
      </w:r>
      <w:r>
        <w:t>obsole</w:t>
      </w:r>
      <w:ins w:id="307" w:author="Elisabeth" w:date="2018-09-29T19:21:00Z">
        <w:r w:rsidR="00C44430">
          <w:t>te</w:t>
        </w:r>
      </w:ins>
      <w:del w:id="308" w:author="Elisabeth" w:date="2018-09-29T19:21:00Z">
        <w:r w:rsidDel="00C44430">
          <w:delText>scent</w:delText>
        </w:r>
      </w:del>
      <w:r>
        <w:t xml:space="preserve"> </w:t>
      </w:r>
      <w:r w:rsidR="00320EFD" w:rsidRPr="00F22332">
        <w:t>alpha-2 country code</w:t>
      </w:r>
    </w:p>
    <w:p w:rsidR="00320EFD" w:rsidRPr="00F22332" w:rsidRDefault="00A14D5F" w:rsidP="00320EFD">
      <w:pPr>
        <w:pStyle w:val="Paragraphedeliste"/>
        <w:numPr>
          <w:ilvl w:val="0"/>
          <w:numId w:val="13"/>
        </w:numPr>
      </w:pPr>
      <w:r>
        <w:t>Item 3.</w:t>
      </w:r>
      <w:r w:rsidR="00A07167">
        <w:t>1</w:t>
      </w:r>
      <w:r w:rsidR="001F4BBA">
        <w:t>2</w:t>
      </w:r>
      <w:r w:rsidR="00320EFD" w:rsidRPr="00F22332">
        <w:t xml:space="preserve">: </w:t>
      </w:r>
      <w:r>
        <w:t>obsole</w:t>
      </w:r>
      <w:ins w:id="309" w:author="Elisabeth" w:date="2018-09-29T19:21:00Z">
        <w:r w:rsidR="00C44430">
          <w:t>te</w:t>
        </w:r>
      </w:ins>
      <w:del w:id="310" w:author="Elisabeth" w:date="2018-09-29T19:21:00Z">
        <w:r w:rsidDel="00C44430">
          <w:delText>scent</w:delText>
        </w:r>
      </w:del>
      <w:r>
        <w:t xml:space="preserve"> </w:t>
      </w:r>
      <w:r w:rsidR="00320EFD" w:rsidRPr="00F22332">
        <w:t>alpha-3 country code</w:t>
      </w:r>
    </w:p>
    <w:p w:rsidR="00320EFD" w:rsidRPr="00F22332" w:rsidRDefault="00A14D5F" w:rsidP="00320EFD">
      <w:pPr>
        <w:pStyle w:val="Paragraphedeliste"/>
        <w:numPr>
          <w:ilvl w:val="0"/>
          <w:numId w:val="13"/>
        </w:numPr>
      </w:pPr>
      <w:r>
        <w:t>Item 3.</w:t>
      </w:r>
      <w:r w:rsidR="00A07167">
        <w:t>1</w:t>
      </w:r>
      <w:r w:rsidR="001F4BBA">
        <w:t>3</w:t>
      </w:r>
      <w:r w:rsidR="00320EFD" w:rsidRPr="00F22332">
        <w:t xml:space="preserve">: </w:t>
      </w:r>
      <w:r>
        <w:t>obsole</w:t>
      </w:r>
      <w:ins w:id="311" w:author="Elisabeth" w:date="2018-09-29T19:21:00Z">
        <w:r w:rsidR="00C44430">
          <w:t>te</w:t>
        </w:r>
      </w:ins>
      <w:del w:id="312" w:author="Elisabeth" w:date="2018-09-29T19:21:00Z">
        <w:r w:rsidDel="00C44430">
          <w:delText>scent</w:delText>
        </w:r>
      </w:del>
      <w:r>
        <w:t xml:space="preserve"> </w:t>
      </w:r>
      <w:r w:rsidR="00320EFD" w:rsidRPr="00F22332">
        <w:t>numeric-3 country code</w:t>
      </w:r>
      <w:r>
        <w:t xml:space="preserve"> (where relevant)</w:t>
      </w:r>
    </w:p>
    <w:p w:rsidR="00320EFD" w:rsidRPr="00F22332" w:rsidRDefault="00A14D5F" w:rsidP="00320EFD">
      <w:pPr>
        <w:pStyle w:val="Paragraphedeliste"/>
        <w:numPr>
          <w:ilvl w:val="0"/>
          <w:numId w:val="13"/>
        </w:numPr>
      </w:pPr>
      <w:r>
        <w:t>Item 3.</w:t>
      </w:r>
      <w:r w:rsidR="00787D9B">
        <w:t>43</w:t>
      </w:r>
      <w:r>
        <w:t xml:space="preserve">: period of validity, </w:t>
      </w:r>
      <w:r w:rsidR="000D08E8">
        <w:t xml:space="preserve">date of the </w:t>
      </w:r>
      <w:r>
        <w:t>beginning</w:t>
      </w:r>
    </w:p>
    <w:p w:rsidR="00320EFD" w:rsidRPr="00F22332" w:rsidRDefault="00A14D5F" w:rsidP="00320EFD">
      <w:pPr>
        <w:pStyle w:val="Paragraphedeliste"/>
        <w:numPr>
          <w:ilvl w:val="0"/>
          <w:numId w:val="13"/>
        </w:numPr>
      </w:pPr>
      <w:r>
        <w:t>Item 3.</w:t>
      </w:r>
      <w:r w:rsidR="00787D9B">
        <w:t>44</w:t>
      </w:r>
      <w:r w:rsidR="00320EFD" w:rsidRPr="00F22332">
        <w:t xml:space="preserve">: </w:t>
      </w:r>
      <w:r>
        <w:t xml:space="preserve">period of validity, </w:t>
      </w:r>
      <w:r w:rsidR="000D08E8">
        <w:t xml:space="preserve">date of the </w:t>
      </w:r>
      <w:r>
        <w:t>end</w:t>
      </w:r>
    </w:p>
    <w:p w:rsidR="00320EFD" w:rsidRPr="00F22332" w:rsidRDefault="00A14D5F" w:rsidP="00A14D5F">
      <w:pPr>
        <w:pStyle w:val="Paragraphedeliste"/>
        <w:numPr>
          <w:ilvl w:val="0"/>
          <w:numId w:val="13"/>
        </w:numPr>
      </w:pPr>
      <w:r>
        <w:t>Item 3.</w:t>
      </w:r>
      <w:r w:rsidR="00787D9B">
        <w:t>45</w:t>
      </w:r>
      <w:r w:rsidR="00320EFD" w:rsidRPr="00F22332">
        <w:t xml:space="preserve">: </w:t>
      </w:r>
      <w:r w:rsidRPr="00A14D5F">
        <w:t>alpha-4 code elemen</w:t>
      </w:r>
      <w:r>
        <w:t>t of formerly used country name</w:t>
      </w:r>
    </w:p>
    <w:p w:rsidR="00320EFD" w:rsidRDefault="00A14D5F" w:rsidP="00A14D5F">
      <w:pPr>
        <w:pStyle w:val="Paragraphedeliste"/>
        <w:numPr>
          <w:ilvl w:val="0"/>
          <w:numId w:val="13"/>
        </w:numPr>
      </w:pPr>
      <w:r>
        <w:t>Item 3.</w:t>
      </w:r>
      <w:r w:rsidR="00787D9B">
        <w:t>46</w:t>
      </w:r>
      <w:r>
        <w:t xml:space="preserve">: </w:t>
      </w:r>
      <w:r w:rsidRPr="00A14D5F">
        <w:t>remarks about formerly used country name</w:t>
      </w:r>
      <w:r w:rsidR="00787D9B">
        <w:t>, new names</w:t>
      </w:r>
      <w:r w:rsidR="00257F03">
        <w:t>, code elements</w:t>
      </w:r>
    </w:p>
    <w:p w:rsidR="00320EFD" w:rsidRDefault="00787D9B" w:rsidP="00361EF5">
      <w:pPr>
        <w:pStyle w:val="Paragraphedeliste"/>
        <w:numPr>
          <w:ilvl w:val="0"/>
          <w:numId w:val="13"/>
        </w:numPr>
        <w:jc w:val="left"/>
      </w:pPr>
      <w:r>
        <w:t>Item 3.47</w:t>
      </w:r>
      <w:r w:rsidR="000D08E8">
        <w:t>: trace</w:t>
      </w:r>
      <w:r w:rsidR="00A07167">
        <w:t>ability</w:t>
      </w:r>
      <w:r w:rsidR="009E55BB">
        <w:t xml:space="preserve"> of status of formerly used country code elements</w:t>
      </w:r>
      <w:r w:rsidR="00A07167">
        <w:t>,</w:t>
      </w:r>
      <w:r w:rsidR="000D08E8">
        <w:t xml:space="preserve"> </w:t>
      </w:r>
      <w:r w:rsidR="001F4BBA">
        <w:t>what happened to the</w:t>
      </w:r>
      <w:r w:rsidR="001F4BBA" w:rsidRPr="001F4BBA">
        <w:t xml:space="preserve"> formerly used alpha-2 code (and alpha-3 code) – transitionally reserved, indeterminately reserved, exceptionally reserved</w:t>
      </w:r>
      <w:r w:rsidR="001F4BBA">
        <w:t xml:space="preserve"> </w:t>
      </w:r>
    </w:p>
    <w:p w:rsidR="00782FEF" w:rsidRDefault="00782FEF" w:rsidP="00782FEF">
      <w:pPr>
        <w:pStyle w:val="Definition"/>
      </w:pPr>
      <w:r>
        <w:rPr>
          <w:highlight w:val="yellow"/>
        </w:rPr>
        <w:t>MEMO from part 3, to be deleted:</w:t>
      </w:r>
      <w:r>
        <w:t xml:space="preserve"> </w:t>
      </w:r>
      <w:r w:rsidRPr="00361EF5">
        <w:t>Clause 8 lists the short forms in English of the formerly used country names together with their obsolescent alpha-2 code elements, obsolescent alpha-3 code elements, obsolescent numeric-3 code elements (where relevant), the period (years) during which these were valid, the alpha-4 code elements for formerly used country names and remarks, such as the kind of action that caused the removal of the names  from the different editions of ISO 3166 and ISO 3166-1, short forms of new names presently covering the same areas, their new code elements, etc.</w:t>
      </w:r>
      <w:r>
        <w:t xml:space="preserve"> </w:t>
      </w:r>
      <w:r w:rsidRPr="00F22245">
        <w:t>Clause 9 lists the same infor</w:t>
      </w:r>
      <w:r>
        <w:t>mation as Clause 8 but in French.</w:t>
      </w:r>
    </w:p>
    <w:p w:rsidR="00782FEF" w:rsidRPr="00F22332" w:rsidRDefault="00782FEF" w:rsidP="00361EF5">
      <w:pPr>
        <w:jc w:val="left"/>
      </w:pPr>
    </w:p>
    <w:p w:rsidR="00823EBE" w:rsidRDefault="00823EBE" w:rsidP="00823EBE">
      <w:pPr>
        <w:pStyle w:val="Terms"/>
        <w:tabs>
          <w:tab w:val="left" w:pos="990"/>
        </w:tabs>
      </w:pPr>
      <w:r>
        <w:t>3.</w:t>
      </w:r>
      <w:r w:rsidR="00787D9B">
        <w:t>43</w:t>
      </w:r>
    </w:p>
    <w:p w:rsidR="00823EBE" w:rsidRDefault="00823EBE" w:rsidP="00823EBE">
      <w:pPr>
        <w:pStyle w:val="Terms"/>
      </w:pPr>
      <w:proofErr w:type="gramStart"/>
      <w:r>
        <w:t>period</w:t>
      </w:r>
      <w:proofErr w:type="gramEnd"/>
      <w:r>
        <w:t xml:space="preserve"> of validity of formerly used country name, date </w:t>
      </w:r>
      <w:r w:rsidR="000D08E8">
        <w:t xml:space="preserve">of the </w:t>
      </w:r>
      <w:r>
        <w:t>beginning (</w:t>
      </w:r>
      <w:r w:rsidRPr="003C1265">
        <w:rPr>
          <w:color w:val="00B050"/>
        </w:rPr>
        <w:t>item</w:t>
      </w:r>
      <w:r>
        <w:t>:)</w:t>
      </w:r>
    </w:p>
    <w:p w:rsidR="00823EBE" w:rsidRDefault="00823EBE" w:rsidP="00823EBE">
      <w:pPr>
        <w:pStyle w:val="Definition"/>
      </w:pPr>
    </w:p>
    <w:p w:rsidR="00320EFD" w:rsidRDefault="00320EFD" w:rsidP="00320EFD">
      <w:pPr>
        <w:pStyle w:val="Terms"/>
        <w:tabs>
          <w:tab w:val="left" w:pos="990"/>
        </w:tabs>
      </w:pPr>
      <w:r>
        <w:t>3.</w:t>
      </w:r>
      <w:r w:rsidR="000D08E8">
        <w:t>4</w:t>
      </w:r>
      <w:r w:rsidR="00787D9B">
        <w:t>4</w:t>
      </w:r>
    </w:p>
    <w:p w:rsidR="00320EFD" w:rsidRDefault="00320EFD" w:rsidP="00320EFD">
      <w:pPr>
        <w:pStyle w:val="Terms"/>
      </w:pPr>
      <w:proofErr w:type="gramStart"/>
      <w:r>
        <w:t>period</w:t>
      </w:r>
      <w:proofErr w:type="gramEnd"/>
      <w:r>
        <w:t xml:space="preserve"> of validity of formerly used country name, date </w:t>
      </w:r>
      <w:r w:rsidR="000D08E8">
        <w:t xml:space="preserve">of the </w:t>
      </w:r>
      <w:r>
        <w:t>end (</w:t>
      </w:r>
      <w:r w:rsidRPr="003C1265">
        <w:rPr>
          <w:color w:val="00B050"/>
        </w:rPr>
        <w:t>item</w:t>
      </w:r>
      <w:r>
        <w:t>:)</w:t>
      </w:r>
    </w:p>
    <w:p w:rsidR="00320EFD" w:rsidRDefault="00320EFD" w:rsidP="00320EFD">
      <w:pPr>
        <w:pStyle w:val="Definition"/>
      </w:pPr>
    </w:p>
    <w:p w:rsidR="00320EFD" w:rsidRDefault="00320EFD" w:rsidP="00320EFD">
      <w:pPr>
        <w:pStyle w:val="Terms"/>
        <w:tabs>
          <w:tab w:val="left" w:pos="990"/>
        </w:tabs>
      </w:pPr>
      <w:r>
        <w:t>3.</w:t>
      </w:r>
      <w:r w:rsidR="00787D9B">
        <w:t>45</w:t>
      </w:r>
    </w:p>
    <w:p w:rsidR="00320EFD" w:rsidRDefault="00320EFD" w:rsidP="00320EFD">
      <w:pPr>
        <w:pStyle w:val="Terms"/>
      </w:pPr>
      <w:proofErr w:type="gramStart"/>
      <w:r>
        <w:t>alpha-4</w:t>
      </w:r>
      <w:proofErr w:type="gramEnd"/>
      <w:r>
        <w:t xml:space="preserve"> code element of formerly used country name (</w:t>
      </w:r>
      <w:r w:rsidRPr="003C1265">
        <w:rPr>
          <w:color w:val="00B050"/>
        </w:rPr>
        <w:t>item</w:t>
      </w:r>
      <w:r>
        <w:t>:)</w:t>
      </w:r>
    </w:p>
    <w:p w:rsidR="00320EFD" w:rsidRDefault="00320EFD" w:rsidP="00320EFD">
      <w:pPr>
        <w:pStyle w:val="Definition"/>
      </w:pPr>
    </w:p>
    <w:p w:rsidR="00320EFD" w:rsidRDefault="00320EFD" w:rsidP="00320EFD">
      <w:pPr>
        <w:pStyle w:val="Terms"/>
        <w:tabs>
          <w:tab w:val="left" w:pos="990"/>
        </w:tabs>
      </w:pPr>
      <w:r>
        <w:t>3.</w:t>
      </w:r>
      <w:r w:rsidR="00787D9B">
        <w:t>46</w:t>
      </w:r>
    </w:p>
    <w:p w:rsidR="00320EFD" w:rsidRDefault="00320EFD" w:rsidP="00320EFD">
      <w:pPr>
        <w:pStyle w:val="Terms"/>
      </w:pPr>
      <w:proofErr w:type="gramStart"/>
      <w:r>
        <w:t>remarks</w:t>
      </w:r>
      <w:proofErr w:type="gramEnd"/>
      <w:r>
        <w:t xml:space="preserve"> about formerly used country name (</w:t>
      </w:r>
      <w:r w:rsidRPr="003C1265">
        <w:rPr>
          <w:color w:val="00B050"/>
        </w:rPr>
        <w:t>item</w:t>
      </w:r>
      <w:r>
        <w:t>:)</w:t>
      </w:r>
    </w:p>
    <w:p w:rsidR="00320EFD" w:rsidRDefault="00320EFD" w:rsidP="00320EFD">
      <w:pPr>
        <w:pStyle w:val="Definition"/>
      </w:pPr>
      <w:r w:rsidRPr="00361EF5">
        <w:t xml:space="preserve">such as the kind of action that </w:t>
      </w:r>
      <w:r>
        <w:t>caused the removal of the names</w:t>
      </w:r>
      <w:r w:rsidRPr="00361EF5">
        <w:t xml:space="preserve"> from the different editions of ISO 3166 and ISO 3166-1, short forms of new names presently covering the same areas, their new code elements, etc.</w:t>
      </w:r>
      <w:r>
        <w:t xml:space="preserve"> of the </w:t>
      </w:r>
      <w:r w:rsidRPr="00361EF5">
        <w:t>formerly used country name</w:t>
      </w:r>
    </w:p>
    <w:p w:rsidR="00935C90" w:rsidRDefault="00935C90" w:rsidP="00935C90">
      <w:pPr>
        <w:pStyle w:val="Terms"/>
        <w:tabs>
          <w:tab w:val="left" w:pos="990"/>
        </w:tabs>
      </w:pPr>
      <w:r>
        <w:t>3.</w:t>
      </w:r>
      <w:r w:rsidR="00787D9B">
        <w:t>47</w:t>
      </w:r>
    </w:p>
    <w:p w:rsidR="00935C90" w:rsidRDefault="00782FEF" w:rsidP="00935C90">
      <w:pPr>
        <w:pStyle w:val="Terms"/>
      </w:pPr>
      <w:proofErr w:type="gramStart"/>
      <w:r>
        <w:t>t</w:t>
      </w:r>
      <w:r w:rsidR="000D08E8">
        <w:t>raceability</w:t>
      </w:r>
      <w:proofErr w:type="gramEnd"/>
      <w:r>
        <w:t xml:space="preserve"> of </w:t>
      </w:r>
      <w:r w:rsidR="000F1839">
        <w:t xml:space="preserve">status of </w:t>
      </w:r>
      <w:r>
        <w:t>formerly use</w:t>
      </w:r>
      <w:r w:rsidR="000F1839">
        <w:t>d country code elements</w:t>
      </w:r>
      <w:r w:rsidR="000D08E8">
        <w:t xml:space="preserve">, </w:t>
      </w:r>
      <w:r w:rsidR="00935C90">
        <w:t>what happened to formerly used alpha-2 code (and alpha-3 code) – transitionally reserved, indeterminately reserved, exceptionally reserved (</w:t>
      </w:r>
      <w:r w:rsidR="00935C90" w:rsidRPr="003C1265">
        <w:rPr>
          <w:color w:val="00B050"/>
        </w:rPr>
        <w:t>item</w:t>
      </w:r>
      <w:r w:rsidR="00935C90">
        <w:t>:)</w:t>
      </w:r>
    </w:p>
    <w:p w:rsidR="00935C90" w:rsidRDefault="00935C90" w:rsidP="00320EFD">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Default="004F080A" w:rsidP="00FB5194">
      <w:pPr>
        <w:pStyle w:val="Definition"/>
      </w:pPr>
    </w:p>
    <w:p w:rsidR="004F080A" w:rsidRPr="004A7A65" w:rsidRDefault="004F080A" w:rsidP="00FB5194">
      <w:pPr>
        <w:pStyle w:val="Definition"/>
      </w:pPr>
    </w:p>
    <w:p w:rsidR="001A33D0" w:rsidRDefault="004F080A" w:rsidP="004F080A">
      <w:pPr>
        <w:pStyle w:val="Titre1"/>
        <w:rPr>
          <w:ins w:id="313" w:author="Elisabeth" w:date="2018-09-29T20:03:00Z"/>
        </w:rPr>
      </w:pPr>
      <w:bookmarkStart w:id="314" w:name="_Toc353798249"/>
      <w:bookmarkStart w:id="315" w:name="_Toc526025773"/>
      <w:r w:rsidRPr="004F080A">
        <w:lastRenderedPageBreak/>
        <w:t>Part 1: Country codes</w:t>
      </w:r>
      <w:bookmarkEnd w:id="315"/>
      <w:del w:id="316" w:author="Elisabeth" w:date="2018-09-29T20:03:00Z">
        <w:r w:rsidR="001A33D0" w:rsidRPr="002E0796" w:rsidDel="00341258">
          <w:delText xml:space="preserve"> </w:delText>
        </w:r>
        <w:bookmarkEnd w:id="314"/>
        <w:r w:rsidR="00F74276" w:rsidDel="00341258">
          <w:delText>– principles for inclusion in the list of country names</w:delText>
        </w:r>
      </w:del>
    </w:p>
    <w:p w:rsidR="00341258" w:rsidRPr="008B2E9B" w:rsidRDefault="00341258">
      <w:pPr>
        <w:pStyle w:val="Titre2"/>
        <w:numPr>
          <w:ilvl w:val="1"/>
          <w:numId w:val="1"/>
        </w:numPr>
        <w:tabs>
          <w:tab w:val="clear" w:pos="360"/>
        </w:tabs>
        <w:pPrChange w:id="317" w:author="Elisabeth" w:date="2018-09-29T20:03:00Z">
          <w:pPr>
            <w:pStyle w:val="Titre1"/>
          </w:pPr>
        </w:pPrChange>
      </w:pPr>
      <w:bookmarkStart w:id="318" w:name="_Toc526025774"/>
      <w:ins w:id="319" w:author="Elisabeth" w:date="2018-09-29T20:03:00Z">
        <w:r>
          <w:t>Principles for inclusion in the list of country names</w:t>
        </w:r>
      </w:ins>
      <w:bookmarkEnd w:id="318"/>
    </w:p>
    <w:p w:rsidR="00F74276" w:rsidRPr="002E0796" w:rsidRDefault="00F74276">
      <w:pPr>
        <w:pStyle w:val="Titre3"/>
        <w:pPrChange w:id="320" w:author="Elisabeth" w:date="2018-09-29T20:03:00Z">
          <w:pPr>
            <w:pStyle w:val="Titre2"/>
            <w:numPr>
              <w:numId w:val="1"/>
            </w:numPr>
            <w:tabs>
              <w:tab w:val="num" w:pos="360"/>
            </w:tabs>
          </w:pPr>
        </w:pPrChange>
      </w:pPr>
      <w:bookmarkStart w:id="321" w:name="_Toc526025775"/>
      <w:r>
        <w:t>List</w:t>
      </w:r>
      <w:bookmarkEnd w:id="321"/>
    </w:p>
    <w:p w:rsidR="001A33D0" w:rsidRDefault="00F74276" w:rsidP="001A33D0">
      <w:r w:rsidRPr="00F74276">
        <w:t>The list of country names in this part of ISO 3166 includes those required to satisfy the broadest possible range of applications. It is based on the list in the “Standard Country or Area Codes for Statistical Use” established by the United Nations Statist</w:t>
      </w:r>
      <w:r>
        <w:t>ics Division (see Bibliography)</w:t>
      </w:r>
      <w:r w:rsidR="001A33D0" w:rsidRPr="002E0796">
        <w:t>.</w:t>
      </w:r>
    </w:p>
    <w:p w:rsidR="00F74276" w:rsidRPr="002E0796" w:rsidRDefault="00F74276">
      <w:pPr>
        <w:pStyle w:val="Titre3"/>
        <w:pPrChange w:id="322" w:author="Elisabeth" w:date="2018-09-29T20:03:00Z">
          <w:pPr>
            <w:pStyle w:val="Titre2"/>
            <w:numPr>
              <w:numId w:val="1"/>
            </w:numPr>
            <w:tabs>
              <w:tab w:val="num" w:pos="360"/>
            </w:tabs>
          </w:pPr>
        </w:pPrChange>
      </w:pPr>
      <w:bookmarkStart w:id="323" w:name="_Toc526025776"/>
      <w:r>
        <w:t>Source of names</w:t>
      </w:r>
      <w:bookmarkEnd w:id="323"/>
    </w:p>
    <w:p w:rsidR="00F74276" w:rsidRDefault="00F74276" w:rsidP="00F74276">
      <w:r>
        <w:t>Until September 2000, the names of independent countries were given, in English and French, in “Terminology Bulletin-Country Names”, issued by the United Nations Department of Conference Services, entitled “States Members of the United Nations, Members of the Specialized Agencies or Parties to the Statute of the International Court of Justice”, then on the United Nations UNTERM internet website, as well as to those published in the “Standard Country or Area Codes for Statistical Use”, issued by the United Nations Statistics Division (see Bibliography).</w:t>
      </w:r>
    </w:p>
    <w:p w:rsidR="00F74276" w:rsidRDefault="00F74276" w:rsidP="00F74276">
      <w:r>
        <w:t>The full name is the formal title as notified by the country concerned to the UN Secretary General. The short form of the country name is also given on the United Nations Statistics Division website. For ease of use, the name in capitals is sometimes inverted. The part 1 of ISO 3166 provides both forms when they are different.</w:t>
      </w:r>
    </w:p>
    <w:p w:rsidR="00F74276" w:rsidRDefault="00F74276" w:rsidP="001A33D0">
      <w:r>
        <w:t>NOTE</w:t>
      </w:r>
      <w:r>
        <w:tab/>
        <w:t xml:space="preserve">Other widely-used forms of country names may also be provided in the 3.22 </w:t>
      </w:r>
      <w:proofErr w:type="spellStart"/>
      <w:r>
        <w:t>item</w:t>
      </w:r>
      <w:proofErr w:type="gramStart"/>
      <w:r>
        <w:t>:local</w:t>
      </w:r>
      <w:proofErr w:type="spellEnd"/>
      <w:proofErr w:type="gramEnd"/>
      <w:r>
        <w:t xml:space="preserve"> short country name.</w:t>
      </w:r>
    </w:p>
    <w:p w:rsidR="00F74276" w:rsidRPr="002E0796" w:rsidRDefault="00F74276">
      <w:pPr>
        <w:pStyle w:val="Titre3"/>
        <w:pPrChange w:id="324" w:author="Elisabeth" w:date="2018-09-29T20:03:00Z">
          <w:pPr>
            <w:pStyle w:val="Titre2"/>
            <w:numPr>
              <w:numId w:val="1"/>
            </w:numPr>
            <w:tabs>
              <w:tab w:val="num" w:pos="360"/>
            </w:tabs>
          </w:pPr>
        </w:pPrChange>
      </w:pPr>
      <w:bookmarkStart w:id="325" w:name="_Toc526025777"/>
      <w:r>
        <w:t>Overlaps</w:t>
      </w:r>
      <w:bookmarkEnd w:id="325"/>
    </w:p>
    <w:p w:rsidR="00F74276" w:rsidRDefault="00F74276" w:rsidP="00F74276">
      <w:r>
        <w:t>Some country names included in the part 1 of ISO 3166 cover areas that have also been coded separately where an interchange requirement justifies a separate code element; the entries are therefore not mutually exclusive.</w:t>
      </w:r>
    </w:p>
    <w:p w:rsidR="00F74276" w:rsidRPr="000152BE" w:rsidRDefault="00F74276" w:rsidP="008B50CA">
      <w:pPr>
        <w:tabs>
          <w:tab w:val="left" w:pos="1701"/>
          <w:tab w:val="left" w:pos="3402"/>
        </w:tabs>
        <w:rPr>
          <w:lang w:val="fr-FR"/>
        </w:rPr>
      </w:pPr>
      <w:r w:rsidRPr="000152BE">
        <w:rPr>
          <w:lang w:val="fr-FR"/>
        </w:rPr>
        <w:t>EXAMPLE</w:t>
      </w:r>
      <w:r w:rsidRPr="000152BE">
        <w:rPr>
          <w:lang w:val="fr-FR"/>
        </w:rPr>
        <w:tab/>
        <w:t>France</w:t>
      </w:r>
      <w:r w:rsidRPr="000152BE">
        <w:rPr>
          <w:lang w:val="fr-FR"/>
        </w:rPr>
        <w:tab/>
        <w:t>FR, 250, FRA</w:t>
      </w:r>
    </w:p>
    <w:p w:rsidR="00F74276" w:rsidRPr="000152BE" w:rsidRDefault="008B50CA" w:rsidP="008B50CA">
      <w:pPr>
        <w:tabs>
          <w:tab w:val="left" w:pos="1701"/>
          <w:tab w:val="left" w:pos="3402"/>
        </w:tabs>
        <w:rPr>
          <w:lang w:val="fr-FR"/>
        </w:rPr>
      </w:pPr>
      <w:r w:rsidRPr="000152BE">
        <w:rPr>
          <w:lang w:val="fr-FR"/>
        </w:rPr>
        <w:tab/>
      </w:r>
      <w:r w:rsidRPr="000152BE">
        <w:rPr>
          <w:lang w:val="fr-FR"/>
        </w:rPr>
        <w:tab/>
      </w:r>
      <w:r w:rsidR="00F74276" w:rsidRPr="000152BE">
        <w:rPr>
          <w:lang w:val="fr-FR"/>
        </w:rPr>
        <w:t>Martinique</w:t>
      </w:r>
      <w:r w:rsidR="00F74276" w:rsidRPr="000152BE">
        <w:rPr>
          <w:lang w:val="fr-FR"/>
        </w:rPr>
        <w:tab/>
        <w:t>MQ, 474, MTQ</w:t>
      </w:r>
    </w:p>
    <w:p w:rsidR="00F74276" w:rsidRPr="002E0796" w:rsidRDefault="00F74276">
      <w:pPr>
        <w:pStyle w:val="Titre3"/>
        <w:pPrChange w:id="326" w:author="Elisabeth" w:date="2018-09-29T20:04:00Z">
          <w:pPr>
            <w:pStyle w:val="Titre2"/>
            <w:numPr>
              <w:numId w:val="1"/>
            </w:numPr>
            <w:tabs>
              <w:tab w:val="num" w:pos="360"/>
            </w:tabs>
          </w:pPr>
        </w:pPrChange>
      </w:pPr>
      <w:bookmarkStart w:id="327" w:name="_Toc526025778"/>
      <w:r>
        <w:t>Current status of names</w:t>
      </w:r>
      <w:bookmarkEnd w:id="327"/>
    </w:p>
    <w:p w:rsidR="00F74276" w:rsidRDefault="008B50CA" w:rsidP="001A33D0">
      <w:r w:rsidRPr="00F22332">
        <w:t>Country names listed in the part 1 of ISO 3166 are intended to reflect the current situation, at the time of issue of the latest update of this part of ISO 3166.</w:t>
      </w:r>
    </w:p>
    <w:p w:rsidR="00F74276" w:rsidRPr="002E0796" w:rsidRDefault="00F74276">
      <w:pPr>
        <w:pStyle w:val="Titre3"/>
        <w:pPrChange w:id="328" w:author="Elisabeth" w:date="2018-09-29T20:04:00Z">
          <w:pPr>
            <w:pStyle w:val="Titre2"/>
            <w:numPr>
              <w:numId w:val="1"/>
            </w:numPr>
            <w:tabs>
              <w:tab w:val="num" w:pos="360"/>
            </w:tabs>
          </w:pPr>
        </w:pPrChange>
      </w:pPr>
      <w:bookmarkStart w:id="329" w:name="_Toc526025779"/>
      <w:r>
        <w:t>Independent countries</w:t>
      </w:r>
      <w:bookmarkEnd w:id="329"/>
    </w:p>
    <w:p w:rsidR="00F74276" w:rsidRDefault="008B50CA" w:rsidP="001A33D0">
      <w:r w:rsidRPr="00F22332">
        <w:t>Independent countries are indicated in a specific item in the lists of the part 1 of ISO 3166. For the purpose of the part 1 of ISO 3166, the member states of United Nations and the Holy See are regarded as independent</w:t>
      </w:r>
      <w:r>
        <w:t>.</w:t>
      </w:r>
    </w:p>
    <w:p w:rsidR="00F74276" w:rsidRDefault="00F74276" w:rsidP="001A33D0"/>
    <w:p w:rsidR="002077D9" w:rsidRDefault="002077D9" w:rsidP="001A33D0"/>
    <w:p w:rsidR="002077D9" w:rsidDel="00341258" w:rsidRDefault="002077D9" w:rsidP="001A33D0">
      <w:pPr>
        <w:rPr>
          <w:del w:id="330" w:author="Elisabeth" w:date="2018-09-29T20:05:00Z"/>
        </w:rPr>
      </w:pPr>
    </w:p>
    <w:p w:rsidR="00C14511" w:rsidRDefault="00C14511" w:rsidP="001A33D0"/>
    <w:p w:rsidR="00C14511" w:rsidRDefault="00C14511" w:rsidP="001A33D0"/>
    <w:p w:rsidR="00C14511" w:rsidRPr="002E0796" w:rsidRDefault="00C14511">
      <w:pPr>
        <w:pStyle w:val="Titre2"/>
        <w:pPrChange w:id="331" w:author="Elisabeth" w:date="2018-09-29T20:05:00Z">
          <w:pPr>
            <w:pStyle w:val="Titre1"/>
          </w:pPr>
        </w:pPrChange>
      </w:pPr>
      <w:bookmarkStart w:id="332" w:name="_Toc526025780"/>
      <w:r w:rsidRPr="004F080A">
        <w:t>P</w:t>
      </w:r>
      <w:del w:id="333" w:author="Elisabeth" w:date="2018-09-29T20:05:00Z">
        <w:r w:rsidRPr="004F080A" w:rsidDel="00341258">
          <w:delText>art 1: Country codes</w:delText>
        </w:r>
        <w:r w:rsidRPr="002E0796" w:rsidDel="00341258">
          <w:delText xml:space="preserve"> </w:delText>
        </w:r>
        <w:r w:rsidDel="00341258">
          <w:delText>– p</w:delText>
        </w:r>
      </w:del>
      <w:r>
        <w:t>rinciples for allocation of code elements</w:t>
      </w:r>
      <w:bookmarkEnd w:id="332"/>
    </w:p>
    <w:p w:rsidR="00C14511" w:rsidRPr="002E0796" w:rsidRDefault="00C14511">
      <w:pPr>
        <w:pStyle w:val="Titre3"/>
        <w:pPrChange w:id="334" w:author="Elisabeth" w:date="2018-09-29T20:06:00Z">
          <w:pPr>
            <w:pStyle w:val="Titre2"/>
            <w:numPr>
              <w:numId w:val="1"/>
            </w:numPr>
            <w:tabs>
              <w:tab w:val="num" w:pos="360"/>
            </w:tabs>
          </w:pPr>
        </w:pPrChange>
      </w:pPr>
      <w:bookmarkStart w:id="335" w:name="_Toc526025781"/>
      <w:r>
        <w:t>Relationship with names</w:t>
      </w:r>
      <w:bookmarkEnd w:id="335"/>
    </w:p>
    <w:p w:rsidR="00C14511" w:rsidRPr="00F22332" w:rsidRDefault="00C14511" w:rsidP="00C14511">
      <w:r w:rsidRPr="00F22332">
        <w:t>The principle behind the alphabetic codes in the part 1 of ISO 3166 is a visual association between the country names (in English or French, or sometimes in another language) and their corresponding code elements. In applying this principle, the code elements have generally been assigned on the basis of the short names of the countries, thus avoiding, wherever possible, any reflection of their political status.</w:t>
      </w:r>
    </w:p>
    <w:p w:rsidR="00C14511" w:rsidRDefault="00C14511" w:rsidP="00C14511">
      <w:r w:rsidRPr="00F22332">
        <w:t>The distinguishing signs for road vehicles reported by the contracting parties to the Conventions on Road Traffic (1949 and 1968; see Bibliography) provided the major source for code elements for the part 1 of ISO 3166</w:t>
      </w:r>
      <w:r>
        <w:t>.</w:t>
      </w:r>
    </w:p>
    <w:p w:rsidR="00C14511" w:rsidRPr="002E0796" w:rsidRDefault="00C14511">
      <w:pPr>
        <w:pStyle w:val="Titre3"/>
        <w:pPrChange w:id="336" w:author="Elisabeth" w:date="2018-09-29T20:06:00Z">
          <w:pPr>
            <w:pStyle w:val="Titre2"/>
            <w:numPr>
              <w:numId w:val="1"/>
            </w:numPr>
            <w:tabs>
              <w:tab w:val="num" w:pos="360"/>
            </w:tabs>
          </w:pPr>
        </w:pPrChange>
      </w:pPr>
      <w:bookmarkStart w:id="337" w:name="_Toc526025782"/>
      <w:r>
        <w:t>Construction of the alpha-2 code</w:t>
      </w:r>
      <w:bookmarkEnd w:id="337"/>
    </w:p>
    <w:p w:rsidR="00C14511" w:rsidRPr="00F22332" w:rsidRDefault="00C14511" w:rsidP="00C14511">
      <w:r w:rsidRPr="00F22332">
        <w:t>The ISO 3166 establishes, in part 1, an alphabetic 2</w:t>
      </w:r>
      <w:r w:rsidRPr="00F22332">
        <w:noBreakHyphen/>
        <w:t>character (alpha-2) code, which is generally recommended to represent country names and which is the basis for the codes laid down in part 2 and in part 3 and for other international standards and recommendations (see Bibliography).</w:t>
      </w:r>
    </w:p>
    <w:p w:rsidR="00C14511" w:rsidRPr="00F22332" w:rsidRDefault="00C14511" w:rsidP="00C14511">
      <w:pPr>
        <w:spacing w:after="0"/>
      </w:pPr>
    </w:p>
    <w:p w:rsidR="00C14511" w:rsidRPr="00F22332" w:rsidRDefault="00C14511" w:rsidP="00C14511">
      <w:r w:rsidRPr="00F22332">
        <w:t xml:space="preserve">The alpha-2 code uses combinations, in upper case, of two letters of the 26-character Latin alphabet, allowing for 26*26=676 combinations. </w:t>
      </w:r>
      <w:r>
        <w:t>The ISO</w:t>
      </w:r>
      <w:r w:rsidRPr="00F22332">
        <w:t> </w:t>
      </w:r>
      <w:r>
        <w:t>3166 standard</w:t>
      </w:r>
      <w:r w:rsidRPr="00F22332">
        <w:t xml:space="preserve"> uses combinations in the range AB to QL, RA to WZ, and YA to ZY, without OO.</w:t>
      </w:r>
    </w:p>
    <w:p w:rsidR="00C14511" w:rsidRPr="00F22332" w:rsidRDefault="00C14511" w:rsidP="00C14511">
      <w:r w:rsidRPr="00F22332">
        <w:t>Part of alpha-2 code elements was reserved for users, so their own pre-existing systems could be reconciled with the new ISO 3166 standard created in 1974.</w:t>
      </w:r>
    </w:p>
    <w:p w:rsidR="00C14511" w:rsidRDefault="00C14511" w:rsidP="00C14511">
      <w:r w:rsidRPr="00F22332">
        <w:t xml:space="preserve">In addition exactly 44 alpha-2 code elements are not used in the ISO 3166, AA, </w:t>
      </w:r>
      <w:proofErr w:type="gramStart"/>
      <w:r w:rsidRPr="00F22332">
        <w:t>QM</w:t>
      </w:r>
      <w:proofErr w:type="gramEnd"/>
      <w:r w:rsidRPr="00F22332">
        <w:t xml:space="preserve"> to QZ, XA to XZ, ZZ, and OO.</w:t>
      </w:r>
      <w:r>
        <w:t xml:space="preserve"> </w:t>
      </w:r>
      <w:r w:rsidRPr="00F22332">
        <w:t>This rule may change in the future. See 5.6 below.</w:t>
      </w:r>
    </w:p>
    <w:p w:rsidR="00C14511" w:rsidRPr="002E0796" w:rsidRDefault="00C14511">
      <w:pPr>
        <w:pStyle w:val="Titre3"/>
        <w:pPrChange w:id="338" w:author="Elisabeth" w:date="2018-09-29T20:06:00Z">
          <w:pPr>
            <w:pStyle w:val="Titre2"/>
            <w:numPr>
              <w:numId w:val="1"/>
            </w:numPr>
            <w:tabs>
              <w:tab w:val="num" w:pos="360"/>
            </w:tabs>
          </w:pPr>
        </w:pPrChange>
      </w:pPr>
      <w:bookmarkStart w:id="339" w:name="_Toc526025783"/>
      <w:r>
        <w:t>Construction of the alpha-3 code</w:t>
      </w:r>
      <w:bookmarkEnd w:id="339"/>
    </w:p>
    <w:p w:rsidR="009C1A33" w:rsidRPr="00F22332" w:rsidRDefault="009C1A33" w:rsidP="009C1A33">
      <w:r w:rsidRPr="00F22332">
        <w:t>The ISO 3166 also provides an alphabetic 3</w:t>
      </w:r>
      <w:r w:rsidRPr="00F22332">
        <w:noBreakHyphen/>
        <w:t>character (alpha-3) code, based on the alpha-2 code, and using combinations, in upper case, of three letters of the 26-character Latin alphabet in the range ABA to QLZ, RAA to WZZ, and YAA to ZYZ for use in cases where a specific need has been identified.</w:t>
      </w:r>
    </w:p>
    <w:p w:rsidR="00C14511" w:rsidRPr="009C1A33" w:rsidRDefault="009C1A33" w:rsidP="009C1A33">
      <w:r w:rsidRPr="009C1A33">
        <w:t>Code elements AAA to AAZ, QMA to QZZ, XAA to XZZ, and ZZA to ZZZ are not used in the part 1 of ISO 3166. See 5.6 below.</w:t>
      </w:r>
    </w:p>
    <w:p w:rsidR="00C14511" w:rsidRPr="002E0796" w:rsidRDefault="00C14511">
      <w:pPr>
        <w:pStyle w:val="Titre3"/>
        <w:pPrChange w:id="340" w:author="Elisabeth" w:date="2018-09-29T20:06:00Z">
          <w:pPr>
            <w:pStyle w:val="Titre2"/>
            <w:numPr>
              <w:numId w:val="1"/>
            </w:numPr>
            <w:tabs>
              <w:tab w:val="num" w:pos="360"/>
            </w:tabs>
          </w:pPr>
        </w:pPrChange>
      </w:pPr>
      <w:bookmarkStart w:id="341" w:name="_Toc526025784"/>
      <w:r>
        <w:t>Construction of the numeric-3 code</w:t>
      </w:r>
      <w:bookmarkEnd w:id="341"/>
    </w:p>
    <w:p w:rsidR="009C1A33" w:rsidRPr="00F22332" w:rsidRDefault="009C1A33" w:rsidP="009C1A33">
      <w:r w:rsidRPr="00F22332">
        <w:t>Recognizing that a numeric code for country names is of advantage (e.g. to provide language independence), a three-digit numeric (numeric-3) code from the range 000 to 899 is also provided in the part 1 of ISO 3166.</w:t>
      </w:r>
    </w:p>
    <w:p w:rsidR="009C1A33" w:rsidRPr="00F22332" w:rsidRDefault="009C1A33" w:rsidP="009C1A33">
      <w:r w:rsidRPr="00F22332">
        <w:t>This numeric code is given by the standard country or area code for statistical use from the United Nations Statistical Division, and has been published in ISO 3166 since its second edition (1981).</w:t>
      </w:r>
    </w:p>
    <w:p w:rsidR="00C14511" w:rsidRDefault="009C1A33" w:rsidP="009C1A33">
      <w:r w:rsidRPr="00F22332">
        <w:t>A table showing the correspondence between the alpha-2 code elements and the numeric</w:t>
      </w:r>
      <w:r w:rsidRPr="00F22332">
        <w:noBreakHyphen/>
        <w:t>3 code elements is given in Annex B</w:t>
      </w:r>
      <w:r>
        <w:t>.</w:t>
      </w:r>
    </w:p>
    <w:p w:rsidR="009C1A33" w:rsidRDefault="009C1A33" w:rsidP="009C1A33"/>
    <w:p w:rsidR="009C1A33" w:rsidRPr="002E0796" w:rsidRDefault="009C1A33">
      <w:pPr>
        <w:pStyle w:val="Titre3"/>
        <w:pPrChange w:id="342" w:author="Elisabeth" w:date="2018-09-29T20:06:00Z">
          <w:pPr>
            <w:pStyle w:val="Titre2"/>
            <w:numPr>
              <w:numId w:val="1"/>
            </w:numPr>
            <w:tabs>
              <w:tab w:val="num" w:pos="360"/>
            </w:tabs>
          </w:pPr>
        </w:pPrChange>
      </w:pPr>
      <w:bookmarkStart w:id="343" w:name="_Toc526025785"/>
      <w:r>
        <w:lastRenderedPageBreak/>
        <w:t>Specification for use</w:t>
      </w:r>
      <w:bookmarkEnd w:id="343"/>
    </w:p>
    <w:p w:rsidR="009C1A33" w:rsidRDefault="009C1A33" w:rsidP="009C1A33">
      <w:r w:rsidRPr="00F22332">
        <w:t>When applying this part of ISO 3166, users should clearly state which of the three codes they are using</w:t>
      </w:r>
      <w:r>
        <w:t>.</w:t>
      </w:r>
    </w:p>
    <w:p w:rsidR="009C1A33" w:rsidRDefault="009C1A33" w:rsidP="009C1A33"/>
    <w:p w:rsidR="009C1A33" w:rsidRPr="002E0796" w:rsidRDefault="009C1A33">
      <w:pPr>
        <w:pStyle w:val="Titre3"/>
        <w:pPrChange w:id="344" w:author="Elisabeth" w:date="2018-09-29T20:06:00Z">
          <w:pPr>
            <w:pStyle w:val="Titre2"/>
            <w:numPr>
              <w:numId w:val="1"/>
            </w:numPr>
            <w:tabs>
              <w:tab w:val="num" w:pos="360"/>
            </w:tabs>
          </w:pPr>
        </w:pPrChange>
      </w:pPr>
      <w:bookmarkStart w:id="345" w:name="_Toc526025786"/>
      <w:r>
        <w:t>User assigned code elements</w:t>
      </w:r>
      <w:bookmarkEnd w:id="345"/>
    </w:p>
    <w:p w:rsidR="009C1A33" w:rsidRPr="00F22332" w:rsidRDefault="009C1A33" w:rsidP="009C1A33">
      <w:r w:rsidRPr="00F22332">
        <w:t>If users need code elements to represent country names not included in the ISO 3166, the series of letters AA, QM to QZ, XA to XZ, and ZZ, and the series AAA to AAZ, QMA to QZZ, XAA to XZZ, and ZZA to ZZZ respectively, and the series of numbers 900 to 999 are available.</w:t>
      </w:r>
    </w:p>
    <w:p w:rsidR="009C1A33" w:rsidRDefault="009C1A33" w:rsidP="009C1A33">
      <w:r w:rsidRPr="00F22332">
        <w:t>NOTE</w:t>
      </w:r>
      <w:r w:rsidRPr="00F22332">
        <w:tab/>
        <w:t>Users are advised that the above series of codes are not universals, those code elements are not compatible between different entities.</w:t>
      </w:r>
    </w:p>
    <w:p w:rsidR="009C1A33" w:rsidRPr="002E0796" w:rsidRDefault="009C1A33" w:rsidP="009C1A33"/>
    <w:p w:rsidR="009C1A33" w:rsidRPr="009C1A33" w:rsidRDefault="00341258">
      <w:pPr>
        <w:pStyle w:val="Titre2"/>
        <w:pPrChange w:id="346" w:author="Elisabeth" w:date="2018-09-29T20:06:00Z">
          <w:pPr>
            <w:pStyle w:val="Titre1"/>
          </w:pPr>
        </w:pPrChange>
      </w:pPr>
      <w:bookmarkStart w:id="347" w:name="_Toc526025787"/>
      <w:ins w:id="348" w:author="Elisabeth" w:date="2018-09-29T20:06:00Z">
        <w:r>
          <w:t>L</w:t>
        </w:r>
      </w:ins>
      <w:del w:id="349" w:author="Elisabeth" w:date="2018-09-29T20:06:00Z">
        <w:r w:rsidR="009C1A33" w:rsidRPr="004F080A" w:rsidDel="00341258">
          <w:delText>Part 1: Country codes</w:delText>
        </w:r>
        <w:r w:rsidR="009C1A33" w:rsidRPr="002E0796" w:rsidDel="00341258">
          <w:delText xml:space="preserve"> </w:delText>
        </w:r>
        <w:r w:rsidR="009C1A33" w:rsidDel="00341258">
          <w:delText xml:space="preserve">- </w:delText>
        </w:r>
        <w:r w:rsidR="002E1666" w:rsidDel="00341258">
          <w:delText>l</w:delText>
        </w:r>
      </w:del>
      <w:proofErr w:type="gramStart"/>
      <w:r w:rsidR="009C1A33" w:rsidRPr="009C1A33">
        <w:t>ist</w:t>
      </w:r>
      <w:proofErr w:type="gramEnd"/>
      <w:r w:rsidR="009C1A33" w:rsidRPr="009C1A33">
        <w:t xml:space="preserve"> of country names and their code element</w:t>
      </w:r>
      <w:r w:rsidR="009C1A33">
        <w:t>s</w:t>
      </w:r>
      <w:bookmarkEnd w:id="347"/>
    </w:p>
    <w:p w:rsidR="009C1A33" w:rsidRPr="002E0796" w:rsidRDefault="009C1A33">
      <w:pPr>
        <w:pStyle w:val="Titre3"/>
        <w:pPrChange w:id="350" w:author="Elisabeth" w:date="2018-09-29T20:06:00Z">
          <w:pPr>
            <w:pStyle w:val="Titre2"/>
            <w:numPr>
              <w:numId w:val="1"/>
            </w:numPr>
            <w:tabs>
              <w:tab w:val="num" w:pos="360"/>
            </w:tabs>
          </w:pPr>
        </w:pPrChange>
      </w:pPr>
      <w:bookmarkStart w:id="351" w:name="_Toc526025788"/>
      <w:r>
        <w:t>Content of the list</w:t>
      </w:r>
      <w:bookmarkEnd w:id="351"/>
    </w:p>
    <w:p w:rsidR="009C1A33" w:rsidRDefault="009C1A33" w:rsidP="009C1A33">
      <w:pPr>
        <w:rPr>
          <w:lang w:eastAsia="ja-JP"/>
        </w:rPr>
      </w:pPr>
      <w:r w:rsidRPr="00F22332">
        <w:t>The list of items composing the content of the country code is defined in 3.8</w:t>
      </w:r>
    </w:p>
    <w:p w:rsidR="009C1A33" w:rsidRPr="002E0796" w:rsidRDefault="00F21B99">
      <w:pPr>
        <w:pStyle w:val="Titre3"/>
        <w:pPrChange w:id="352" w:author="Elisabeth" w:date="2018-09-29T20:07:00Z">
          <w:pPr>
            <w:pStyle w:val="Titre2"/>
          </w:pPr>
        </w:pPrChange>
      </w:pPr>
      <w:bookmarkStart w:id="353" w:name="_Toc526025789"/>
      <w:r w:rsidRPr="00F21B99">
        <w:t xml:space="preserve">Choice of language, </w:t>
      </w:r>
      <w:proofErr w:type="spellStart"/>
      <w:r w:rsidRPr="00F21B99">
        <w:t>romanization</w:t>
      </w:r>
      <w:proofErr w:type="spellEnd"/>
      <w:r w:rsidRPr="00F21B99">
        <w:t>, character set</w:t>
      </w:r>
      <w:bookmarkEnd w:id="353"/>
    </w:p>
    <w:p w:rsidR="00F21B99" w:rsidRPr="00F22332" w:rsidRDefault="00F21B99" w:rsidP="00F21B99">
      <w:r w:rsidRPr="00F22332">
        <w:t>A country's administrative language is a written language used by the administration of the country at national level.</w:t>
      </w:r>
    </w:p>
    <w:p w:rsidR="00F21B99" w:rsidRPr="00F22332" w:rsidRDefault="00F21B99" w:rsidP="00F21B99">
      <w:r w:rsidRPr="00F22332">
        <w:t>The country name a</w:t>
      </w:r>
      <w:r>
        <w:t>nd the subdivision name of the</w:t>
      </w:r>
      <w:r w:rsidRPr="00F22332">
        <w:t xml:space="preserve"> country are given in the administrative language(s) of the country concerned, as expressed in Latin alphabet, and with the provisions as to character set as stated below.</w:t>
      </w:r>
    </w:p>
    <w:p w:rsidR="00F21B99" w:rsidRPr="00F22332" w:rsidRDefault="00F21B99" w:rsidP="00F21B99">
      <w:r w:rsidRPr="00F22332">
        <w:t xml:space="preserve">Where country names are submitted in non-Latin alphabets, they are shown in the ISO 3166 in </w:t>
      </w:r>
      <w:proofErr w:type="spellStart"/>
      <w:r w:rsidRPr="00F22332">
        <w:t>romanized</w:t>
      </w:r>
      <w:proofErr w:type="spellEnd"/>
      <w:r w:rsidRPr="00F22332">
        <w:t xml:space="preserve"> form, which is as far as possible in accordance with the relevant International Standards, especially those which are recommended by the United Nations experts groups on geographical names, UNGEGN.</w:t>
      </w:r>
    </w:p>
    <w:p w:rsidR="009C1A33" w:rsidRDefault="00F21B99" w:rsidP="00F21B99">
      <w:r w:rsidRPr="00F22332">
        <w:t>For the country names listed in this part of ISO 3166, the 26-character Latin alphabet is used, in relevant cases using diacritic signs as contained in the character inventory of ISO/IEC 10646</w:t>
      </w:r>
      <w:r>
        <w:t>.</w:t>
      </w:r>
    </w:p>
    <w:p w:rsidR="00132BCD" w:rsidRPr="002E0796" w:rsidRDefault="00132BCD">
      <w:pPr>
        <w:pStyle w:val="Titre3"/>
        <w:pPrChange w:id="354" w:author="Elisabeth" w:date="2018-09-29T20:07:00Z">
          <w:pPr>
            <w:pStyle w:val="Titre2"/>
            <w:numPr>
              <w:numId w:val="1"/>
            </w:numPr>
            <w:tabs>
              <w:tab w:val="num" w:pos="360"/>
            </w:tabs>
          </w:pPr>
        </w:pPrChange>
      </w:pPr>
      <w:bookmarkStart w:id="355" w:name="_Toc526025790"/>
      <w:r>
        <w:t>Annexes</w:t>
      </w:r>
      <w:bookmarkEnd w:id="355"/>
    </w:p>
    <w:p w:rsidR="00132BCD" w:rsidRPr="00F22332" w:rsidRDefault="00132BCD" w:rsidP="00132BCD">
      <w:r w:rsidRPr="00F22332">
        <w:t>Annex A provides an algorithm for a numerical representation of the alpha</w:t>
      </w:r>
      <w:r w:rsidRPr="00F22332">
        <w:noBreakHyphen/>
        <w:t>2 code elements.</w:t>
      </w:r>
    </w:p>
    <w:p w:rsidR="001A33D0" w:rsidRDefault="00132BCD" w:rsidP="00132BCD">
      <w:r w:rsidRPr="00F22332">
        <w:t>Annex B provides a conversion matrix for the numerical representatio</w:t>
      </w:r>
      <w:r>
        <w:t>n of the alpha-2 code elements.</w:t>
      </w:r>
    </w:p>
    <w:p w:rsidR="00132BCD" w:rsidRDefault="00132BCD" w:rsidP="00132BCD"/>
    <w:p w:rsidR="009100D0" w:rsidRDefault="009100D0" w:rsidP="00132BCD"/>
    <w:p w:rsidR="009100D0" w:rsidRDefault="009100D0" w:rsidP="00132BCD"/>
    <w:p w:rsidR="009100D0" w:rsidRDefault="009100D0" w:rsidP="00132BCD"/>
    <w:p w:rsidR="009100D0" w:rsidRDefault="009100D0" w:rsidP="00132BCD"/>
    <w:p w:rsidR="009100D0" w:rsidRDefault="009100D0" w:rsidP="009100D0">
      <w:pPr>
        <w:pStyle w:val="Titre1"/>
        <w:rPr>
          <w:ins w:id="356" w:author="Elisabeth" w:date="2018-09-29T20:08:00Z"/>
        </w:rPr>
      </w:pPr>
      <w:bookmarkStart w:id="357" w:name="_Toc526025791"/>
      <w:r>
        <w:lastRenderedPageBreak/>
        <w:t>Part 2</w:t>
      </w:r>
      <w:r w:rsidRPr="004F080A">
        <w:t xml:space="preserve">: </w:t>
      </w:r>
      <w:r w:rsidRPr="009100D0">
        <w:t>Country subdivision codes</w:t>
      </w:r>
      <w:bookmarkEnd w:id="357"/>
      <w:del w:id="358" w:author="Elisabeth" w:date="2018-09-29T20:09:00Z">
        <w:r w:rsidRPr="009100D0" w:rsidDel="00341258">
          <w:delText xml:space="preserve"> </w:delText>
        </w:r>
        <w:r w:rsidDel="00341258">
          <w:delText xml:space="preserve">– </w:delText>
        </w:r>
      </w:del>
      <w:del w:id="359" w:author="Elisabeth" w:date="2018-09-29T20:08:00Z">
        <w:r w:rsidDel="00341258">
          <w:delText xml:space="preserve">principles for allocation of code </w:delText>
        </w:r>
        <w:r w:rsidRPr="009C1A33" w:rsidDel="00341258">
          <w:delText>element</w:delText>
        </w:r>
        <w:r w:rsidDel="00341258">
          <w:delText>s</w:delText>
        </w:r>
      </w:del>
    </w:p>
    <w:p w:rsidR="00341258" w:rsidRPr="008B2E9B" w:rsidRDefault="00341258">
      <w:pPr>
        <w:pStyle w:val="Titre2"/>
        <w:numPr>
          <w:ilvl w:val="1"/>
          <w:numId w:val="1"/>
        </w:numPr>
        <w:tabs>
          <w:tab w:val="clear" w:pos="360"/>
        </w:tabs>
        <w:pPrChange w:id="360" w:author="Elisabeth" w:date="2018-09-29T20:08:00Z">
          <w:pPr>
            <w:pStyle w:val="Titre1"/>
          </w:pPr>
        </w:pPrChange>
      </w:pPr>
      <w:bookmarkStart w:id="361" w:name="_Toc526025792"/>
      <w:ins w:id="362" w:author="Elisabeth" w:date="2018-09-29T20:08:00Z">
        <w:r>
          <w:t xml:space="preserve">Principles for allocation of code </w:t>
        </w:r>
        <w:r w:rsidRPr="009C1A33">
          <w:t>element</w:t>
        </w:r>
        <w:r>
          <w:t>s</w:t>
        </w:r>
      </w:ins>
      <w:bookmarkEnd w:id="361"/>
    </w:p>
    <w:p w:rsidR="009100D0" w:rsidRPr="002E0796" w:rsidDel="00341258" w:rsidRDefault="000018B5">
      <w:pPr>
        <w:pStyle w:val="Titre3"/>
        <w:rPr>
          <w:del w:id="363" w:author="Elisabeth" w:date="2018-09-29T20:09:00Z"/>
        </w:rPr>
        <w:pPrChange w:id="364" w:author="Elisabeth" w:date="2018-09-29T20:09:00Z">
          <w:pPr>
            <w:pStyle w:val="Titre2"/>
            <w:numPr>
              <w:numId w:val="1"/>
            </w:numPr>
            <w:tabs>
              <w:tab w:val="num" w:pos="360"/>
            </w:tabs>
          </w:pPr>
        </w:pPrChange>
      </w:pPr>
      <w:del w:id="365" w:author="Elisabeth" w:date="2018-09-29T20:09:00Z">
        <w:r w:rsidDel="00341258">
          <w:delText>L</w:delText>
        </w:r>
        <w:r w:rsidR="009100D0" w:rsidDel="00341258">
          <w:delText>ist</w:delText>
        </w:r>
        <w:r w:rsidDel="00341258">
          <w:delText xml:space="preserve"> </w:delText>
        </w:r>
        <w:r w:rsidR="0003378F" w:rsidDel="00341258">
          <w:delText xml:space="preserve">purpose </w:delText>
        </w:r>
        <w:r w:rsidDel="00341258">
          <w:delText>and its sources</w:delText>
        </w:r>
        <w:bookmarkStart w:id="366" w:name="_Toc526023713"/>
        <w:bookmarkStart w:id="367" w:name="_Toc526025793"/>
        <w:bookmarkEnd w:id="366"/>
        <w:bookmarkEnd w:id="367"/>
      </w:del>
    </w:p>
    <w:p w:rsidR="00F70207" w:rsidRPr="002E0796" w:rsidRDefault="00F70207" w:rsidP="00F70207">
      <w:pPr>
        <w:pStyle w:val="Titre3"/>
        <w:numPr>
          <w:ilvl w:val="2"/>
          <w:numId w:val="1"/>
        </w:numPr>
      </w:pPr>
      <w:bookmarkStart w:id="368" w:name="_Toc526025794"/>
      <w:r>
        <w:t>List</w:t>
      </w:r>
      <w:r w:rsidR="0003378F">
        <w:t xml:space="preserve"> purpose</w:t>
      </w:r>
      <w:bookmarkEnd w:id="368"/>
    </w:p>
    <w:p w:rsidR="009100D0" w:rsidRDefault="00F70207" w:rsidP="009100D0">
      <w:pPr>
        <w:rPr>
          <w:lang w:eastAsia="ja-JP"/>
        </w:rPr>
      </w:pPr>
      <w:r w:rsidRPr="00F22332">
        <w:t xml:space="preserve">The </w:t>
      </w:r>
      <w:r w:rsidRPr="00F22332">
        <w:rPr>
          <w:spacing w:val="-2"/>
        </w:rPr>
        <w:t>list</w:t>
      </w:r>
      <w:r w:rsidRPr="00F22332">
        <w:t xml:space="preserve"> of country subdivision names in the part 2 of ISO 3166 includes those required to satisfy the broadest possible range of applications</w:t>
      </w:r>
      <w:r>
        <w:t>.</w:t>
      </w:r>
    </w:p>
    <w:p w:rsidR="00F70207" w:rsidRPr="002E0796" w:rsidRDefault="00F70207" w:rsidP="00F70207">
      <w:pPr>
        <w:pStyle w:val="Titre3"/>
        <w:numPr>
          <w:ilvl w:val="2"/>
          <w:numId w:val="1"/>
        </w:numPr>
      </w:pPr>
      <w:bookmarkStart w:id="369" w:name="_Toc526025795"/>
      <w:r>
        <w:t>Sources</w:t>
      </w:r>
      <w:bookmarkEnd w:id="369"/>
    </w:p>
    <w:p w:rsidR="009100D0" w:rsidRDefault="00F70207" w:rsidP="00132BCD">
      <w:pPr>
        <w:rPr>
          <w:spacing w:val="-2"/>
        </w:rPr>
      </w:pPr>
      <w:r w:rsidRPr="00F22332">
        <w:rPr>
          <w:spacing w:val="-2"/>
        </w:rPr>
        <w:t>The country subdivision names included in the part 2 of ISO 3166 shall be those that properly reflect the subdivisions of the countries included in the part 1. Names reflect the complete currently known subdivision of the countries, without overlaps, as notified by the national authorities concerned or otherwise obtained from sources to which reference is given (see Annex </w:t>
      </w:r>
      <w:r w:rsidRPr="00F70207">
        <w:rPr>
          <w:spacing w:val="-2"/>
          <w:highlight w:val="yellow"/>
        </w:rPr>
        <w:t>A</w:t>
      </w:r>
      <w:r w:rsidRPr="00F22332">
        <w:rPr>
          <w:spacing w:val="-2"/>
        </w:rPr>
        <w:t>)</w:t>
      </w:r>
    </w:p>
    <w:p w:rsidR="00F70207" w:rsidRDefault="00F70207" w:rsidP="00F70207">
      <w:pPr>
        <w:pStyle w:val="Titre3"/>
        <w:numPr>
          <w:ilvl w:val="2"/>
          <w:numId w:val="1"/>
        </w:numPr>
      </w:pPr>
      <w:bookmarkStart w:id="370" w:name="_Toc526025796"/>
      <w:r>
        <w:t>One-to-one correspondence</w:t>
      </w:r>
      <w:bookmarkEnd w:id="370"/>
    </w:p>
    <w:p w:rsidR="00F70207" w:rsidRPr="00F70207" w:rsidRDefault="00F70207" w:rsidP="00F70207">
      <w:pPr>
        <w:rPr>
          <w:lang w:eastAsia="ja-JP"/>
        </w:rPr>
      </w:pPr>
      <w:r w:rsidRPr="00F22332">
        <w:rPr>
          <w:spacing w:val="-2"/>
        </w:rPr>
        <w:t>A one</w:t>
      </w:r>
      <w:r w:rsidRPr="00F22332">
        <w:rPr>
          <w:spacing w:val="-2"/>
        </w:rPr>
        <w:noBreakHyphen/>
        <w:t>to</w:t>
      </w:r>
      <w:r w:rsidRPr="00F22332">
        <w:rPr>
          <w:spacing w:val="-2"/>
        </w:rPr>
        <w:noBreakHyphen/>
        <w:t>one correspondence with country names in ISO 3166 is maintained; each alpha</w:t>
      </w:r>
      <w:r w:rsidRPr="00F22332">
        <w:rPr>
          <w:spacing w:val="-2"/>
        </w:rPr>
        <w:noBreakHyphen/>
        <w:t>2 code element allocated to a country name in the part 1 is also shown in the part 2 of ISO 3166</w:t>
      </w:r>
      <w:r>
        <w:rPr>
          <w:spacing w:val="-2"/>
        </w:rPr>
        <w:t>.</w:t>
      </w:r>
    </w:p>
    <w:p w:rsidR="00F70207" w:rsidRPr="002E0796" w:rsidRDefault="00F70207" w:rsidP="00F70207">
      <w:pPr>
        <w:pStyle w:val="Titre3"/>
        <w:numPr>
          <w:ilvl w:val="2"/>
          <w:numId w:val="1"/>
        </w:numPr>
      </w:pPr>
      <w:bookmarkStart w:id="371" w:name="_Toc526025797"/>
      <w:r>
        <w:t>Categories of subdivisions</w:t>
      </w:r>
      <w:bookmarkEnd w:id="371"/>
    </w:p>
    <w:p w:rsidR="00F70207" w:rsidRDefault="00F70207" w:rsidP="00132BCD">
      <w:pPr>
        <w:rPr>
          <w:spacing w:val="-2"/>
        </w:rPr>
      </w:pPr>
      <w:r w:rsidRPr="00F22332">
        <w:rPr>
          <w:spacing w:val="-2"/>
        </w:rPr>
        <w:t>Where different terms are used to categorize country subdivisions, they are included. Country subdivision names are listed within their category. The terms used to describe such categories are those used by the countries concerned, with their approximate equivalents in English and in French, if required and available. In some cases, a subdivision term is consistently included as its omission would change the grammatical form of the subdivision name</w:t>
      </w:r>
      <w:r>
        <w:rPr>
          <w:spacing w:val="-2"/>
        </w:rPr>
        <w:t>.</w:t>
      </w:r>
    </w:p>
    <w:p w:rsidR="00F70207" w:rsidRPr="000152BE" w:rsidRDefault="00F70207" w:rsidP="00132BCD">
      <w:pPr>
        <w:rPr>
          <w:spacing w:val="-2"/>
          <w:lang w:val="en-US"/>
        </w:rPr>
      </w:pPr>
      <w:r w:rsidRPr="000152BE">
        <w:rPr>
          <w:spacing w:val="-2"/>
          <w:lang w:val="en-US"/>
        </w:rPr>
        <w:t>EXAMPLE</w:t>
      </w:r>
      <w:r w:rsidRPr="000152BE">
        <w:rPr>
          <w:spacing w:val="-2"/>
          <w:lang w:val="en-US"/>
        </w:rPr>
        <w:tab/>
        <w:t>LT-VL</w:t>
      </w:r>
      <w:r w:rsidRPr="000152BE">
        <w:rPr>
          <w:spacing w:val="-2"/>
          <w:lang w:val="en-US"/>
        </w:rPr>
        <w:tab/>
      </w:r>
      <w:proofErr w:type="spellStart"/>
      <w:r w:rsidRPr="000152BE">
        <w:rPr>
          <w:spacing w:val="-2"/>
          <w:lang w:val="en-US"/>
        </w:rPr>
        <w:t>Vilniaus</w:t>
      </w:r>
      <w:proofErr w:type="spellEnd"/>
      <w:r w:rsidRPr="000152BE">
        <w:rPr>
          <w:spacing w:val="-2"/>
          <w:lang w:val="en-US"/>
        </w:rPr>
        <w:t xml:space="preserve"> </w:t>
      </w:r>
      <w:proofErr w:type="spellStart"/>
      <w:r w:rsidRPr="000152BE">
        <w:rPr>
          <w:spacing w:val="-2"/>
          <w:lang w:val="en-US"/>
        </w:rPr>
        <w:t>Apskritis</w:t>
      </w:r>
      <w:proofErr w:type="spellEnd"/>
    </w:p>
    <w:p w:rsidR="00F70207" w:rsidRDefault="00F70207" w:rsidP="00132BCD">
      <w:r w:rsidRPr="00F22332">
        <w:t xml:space="preserve">Omitting </w:t>
      </w:r>
      <w:proofErr w:type="spellStart"/>
      <w:r w:rsidRPr="00F22332">
        <w:t>Apskritis</w:t>
      </w:r>
      <w:proofErr w:type="spellEnd"/>
      <w:r w:rsidRPr="00F22332">
        <w:t xml:space="preserve"> (meaning county in Lithuanian) would result in changing the subdivision name to Vilnius (the city name</w:t>
      </w:r>
      <w:r>
        <w:t>).</w:t>
      </w:r>
    </w:p>
    <w:p w:rsidR="001E0786" w:rsidRPr="002E0796" w:rsidRDefault="001E0786" w:rsidP="001E0786">
      <w:pPr>
        <w:pStyle w:val="Titre3"/>
        <w:numPr>
          <w:ilvl w:val="2"/>
          <w:numId w:val="1"/>
        </w:numPr>
      </w:pPr>
      <w:bookmarkStart w:id="372" w:name="_Toc526025798"/>
      <w:r>
        <w:t>Relationship between categories of subdivisions</w:t>
      </w:r>
      <w:bookmarkEnd w:id="372"/>
    </w:p>
    <w:p w:rsidR="001E0786" w:rsidRDefault="001E0786" w:rsidP="00132BCD">
      <w:pPr>
        <w:rPr>
          <w:spacing w:val="-2"/>
        </w:rPr>
      </w:pPr>
      <w:r w:rsidRPr="00F22332">
        <w:rPr>
          <w:spacing w:val="-2"/>
        </w:rPr>
        <w:t>In this part of ISO 3166, whenever several levels occur, the existing relationship between them is documented. Such code elements are shown after the main subdivision names in a separate column</w:t>
      </w:r>
      <w:r>
        <w:rPr>
          <w:spacing w:val="-2"/>
        </w:rPr>
        <w:t>.</w:t>
      </w:r>
    </w:p>
    <w:p w:rsidR="001E0786" w:rsidRPr="001E0786" w:rsidRDefault="001E0786" w:rsidP="00132BCD">
      <w:pPr>
        <w:rPr>
          <w:spacing w:val="-2"/>
        </w:rPr>
      </w:pPr>
    </w:p>
    <w:p w:rsidR="001A33D0" w:rsidRDefault="001E0786" w:rsidP="001E0786">
      <w:pPr>
        <w:pStyle w:val="Titre2"/>
      </w:pPr>
      <w:bookmarkStart w:id="373" w:name="_Toc526025799"/>
      <w:r w:rsidRPr="001E0786">
        <w:t>Relationship to national or international code systems</w:t>
      </w:r>
      <w:bookmarkEnd w:id="373"/>
    </w:p>
    <w:p w:rsidR="001E0786" w:rsidRDefault="001E0786" w:rsidP="001E0786">
      <w:pPr>
        <w:rPr>
          <w:spacing w:val="-2"/>
        </w:rPr>
      </w:pPr>
      <w:r w:rsidRPr="00F22332">
        <w:rPr>
          <w:spacing w:val="-2"/>
        </w:rPr>
        <w:t>It is desirable that country subdivision code elements allocated in the ISO 3166 reflect code systems already established nationally or internationally. If the ISO 3166/MA has not been notified of code elements, it allocates appropriate code elements (see Clause </w:t>
      </w:r>
      <w:r>
        <w:rPr>
          <w:spacing w:val="-2"/>
          <w:highlight w:val="yellow"/>
        </w:rPr>
        <w:t>9 Maintenance)</w:t>
      </w:r>
      <w:r w:rsidRPr="00F22332">
        <w:rPr>
          <w:spacing w:val="-2"/>
        </w:rPr>
        <w:t>. These code elements are marked by an asterisk. The sources used by the ISO 3166/MA are included in the lists</w:t>
      </w:r>
      <w:r>
        <w:rPr>
          <w:spacing w:val="-2"/>
        </w:rPr>
        <w:t>.</w:t>
      </w:r>
    </w:p>
    <w:p w:rsidR="0003378F" w:rsidRDefault="0003378F" w:rsidP="001E0786">
      <w:pPr>
        <w:rPr>
          <w:spacing w:val="-2"/>
        </w:rPr>
      </w:pPr>
    </w:p>
    <w:p w:rsidR="0003378F" w:rsidRDefault="0003378F" w:rsidP="001E0786">
      <w:pPr>
        <w:rPr>
          <w:spacing w:val="-2"/>
        </w:rPr>
      </w:pPr>
    </w:p>
    <w:p w:rsidR="001E0786" w:rsidRDefault="00030949" w:rsidP="00030949">
      <w:pPr>
        <w:pStyle w:val="Titre2"/>
      </w:pPr>
      <w:bookmarkStart w:id="374" w:name="_Toc526025800"/>
      <w:r w:rsidRPr="00030949">
        <w:lastRenderedPageBreak/>
        <w:t>Structure of c</w:t>
      </w:r>
      <w:r>
        <w:t>ountry subdivision code element</w:t>
      </w:r>
      <w:r w:rsidR="001E0786" w:rsidRPr="001E0786">
        <w:t>s</w:t>
      </w:r>
      <w:bookmarkEnd w:id="374"/>
    </w:p>
    <w:p w:rsidR="001E0786" w:rsidRDefault="001E0786" w:rsidP="001E0786">
      <w:pPr>
        <w:rPr>
          <w:spacing w:val="-2"/>
        </w:rPr>
      </w:pPr>
      <w:r w:rsidRPr="00F22332">
        <w:rPr>
          <w:spacing w:val="-2"/>
        </w:rPr>
        <w:t>The country subdivision code elements shall have a maximum length of six characters (including the separator). The coding structure is as follows</w:t>
      </w:r>
      <w:r>
        <w:rPr>
          <w:spacing w:val="-2"/>
        </w:rPr>
        <w:t>:</w:t>
      </w:r>
    </w:p>
    <w:p w:rsidR="001E0786" w:rsidRPr="00F22332" w:rsidRDefault="001E0786" w:rsidP="001E0786">
      <w:pPr>
        <w:pStyle w:val="Listenumros"/>
        <w:numPr>
          <w:ilvl w:val="0"/>
          <w:numId w:val="18"/>
        </w:numPr>
        <w:spacing w:after="160" w:line="230" w:lineRule="exact"/>
      </w:pPr>
      <w:r w:rsidRPr="00F22332">
        <w:t>the first two characters are the alpha</w:t>
      </w:r>
      <w:r w:rsidRPr="00F22332">
        <w:noBreakHyphen/>
        <w:t>2 country code element provided in the part 1 of ISO 3166;</w:t>
      </w:r>
    </w:p>
    <w:p w:rsidR="001E0786" w:rsidRPr="00F22332" w:rsidRDefault="001E0786" w:rsidP="001E0786">
      <w:pPr>
        <w:pStyle w:val="Listenumros"/>
        <w:numPr>
          <w:ilvl w:val="0"/>
          <w:numId w:val="18"/>
        </w:numPr>
        <w:spacing w:after="160" w:line="230" w:lineRule="exact"/>
      </w:pPr>
      <w:r w:rsidRPr="00F22332">
        <w:t>the alpha</w:t>
      </w:r>
      <w:r w:rsidRPr="00F22332">
        <w:noBreakHyphen/>
        <w:t>2 country code element is followed by a hyphen and the code element of the country subdivision name;</w:t>
      </w:r>
    </w:p>
    <w:p w:rsidR="001E0786" w:rsidRDefault="001E0786" w:rsidP="001E0786">
      <w:pPr>
        <w:pStyle w:val="Paragraphedeliste"/>
        <w:numPr>
          <w:ilvl w:val="0"/>
          <w:numId w:val="18"/>
        </w:numPr>
      </w:pPr>
      <w:proofErr w:type="gramStart"/>
      <w:r w:rsidRPr="00F22332">
        <w:t>the</w:t>
      </w:r>
      <w:proofErr w:type="gramEnd"/>
      <w:r w:rsidRPr="00F22332">
        <w:t xml:space="preserve"> code element designating the country subdivision name shall consist of one, two or three alphabetical and/or numeric characters</w:t>
      </w:r>
      <w:r>
        <w:t>.</w:t>
      </w:r>
    </w:p>
    <w:p w:rsidR="001E0786" w:rsidRDefault="001E0786" w:rsidP="001E0786">
      <w:pPr>
        <w:rPr>
          <w:lang w:eastAsia="ja-JP"/>
        </w:rPr>
      </w:pPr>
    </w:p>
    <w:p w:rsidR="00030949" w:rsidRPr="009C1A33" w:rsidRDefault="00CA4D0F">
      <w:pPr>
        <w:pStyle w:val="Titre2"/>
        <w:pPrChange w:id="375" w:author="Elisabeth" w:date="2018-09-29T20:12:00Z">
          <w:pPr>
            <w:pStyle w:val="Titre1"/>
          </w:pPr>
        </w:pPrChange>
      </w:pPr>
      <w:bookmarkStart w:id="376" w:name="_Toc526025801"/>
      <w:ins w:id="377" w:author="Elisabeth" w:date="2018-09-29T20:11:00Z">
        <w:r>
          <w:t>L</w:t>
        </w:r>
      </w:ins>
      <w:del w:id="378" w:author="Elisabeth" w:date="2018-09-29T20:11:00Z">
        <w:r w:rsidR="00030949" w:rsidDel="00CA4D0F">
          <w:delText>Part 2</w:delText>
        </w:r>
        <w:r w:rsidR="00030949" w:rsidRPr="004F080A" w:rsidDel="00CA4D0F">
          <w:delText xml:space="preserve">: Country </w:delText>
        </w:r>
        <w:r w:rsidR="00030949" w:rsidDel="00CA4D0F">
          <w:delText xml:space="preserve">subdivision </w:delText>
        </w:r>
        <w:r w:rsidR="00030949" w:rsidRPr="004F080A" w:rsidDel="00CA4D0F">
          <w:delText>codes</w:delText>
        </w:r>
        <w:r w:rsidR="00030949" w:rsidRPr="002E0796" w:rsidDel="00CA4D0F">
          <w:delText xml:space="preserve"> </w:delText>
        </w:r>
        <w:r w:rsidR="00030949" w:rsidDel="00CA4D0F">
          <w:delText xml:space="preserve">- </w:delText>
        </w:r>
        <w:r w:rsidR="002E1666" w:rsidDel="00CA4D0F">
          <w:delText>l</w:delText>
        </w:r>
      </w:del>
      <w:proofErr w:type="gramStart"/>
      <w:r w:rsidR="00030949" w:rsidRPr="009C1A33">
        <w:t>ist</w:t>
      </w:r>
      <w:proofErr w:type="gramEnd"/>
      <w:r w:rsidR="00030949" w:rsidRPr="009C1A33">
        <w:t xml:space="preserve"> of country </w:t>
      </w:r>
      <w:r w:rsidR="00030949">
        <w:t xml:space="preserve">subdivision </w:t>
      </w:r>
      <w:r w:rsidR="00030949" w:rsidRPr="009C1A33">
        <w:t>names and their code element</w:t>
      </w:r>
      <w:r w:rsidR="00030949">
        <w:t>s</w:t>
      </w:r>
      <w:bookmarkEnd w:id="376"/>
    </w:p>
    <w:p w:rsidR="00030949" w:rsidRPr="002E0796" w:rsidRDefault="00030949">
      <w:pPr>
        <w:pStyle w:val="Titre3"/>
        <w:pPrChange w:id="379" w:author="Elisabeth" w:date="2018-09-29T20:12:00Z">
          <w:pPr>
            <w:pStyle w:val="Titre2"/>
            <w:numPr>
              <w:numId w:val="1"/>
            </w:numPr>
            <w:tabs>
              <w:tab w:val="num" w:pos="360"/>
            </w:tabs>
          </w:pPr>
        </w:pPrChange>
      </w:pPr>
      <w:bookmarkStart w:id="380" w:name="_Toc526025802"/>
      <w:r>
        <w:t>Content of the list</w:t>
      </w:r>
      <w:bookmarkEnd w:id="380"/>
    </w:p>
    <w:p w:rsidR="00030949" w:rsidRDefault="00030949" w:rsidP="00030949">
      <w:pPr>
        <w:rPr>
          <w:lang w:eastAsia="ja-JP"/>
        </w:rPr>
      </w:pPr>
      <w:r w:rsidRPr="00F22332">
        <w:t xml:space="preserve">The list of items composing the content of the country </w:t>
      </w:r>
      <w:r>
        <w:t>subdivision code is defined in 3.9.</w:t>
      </w:r>
    </w:p>
    <w:p w:rsidR="000177D6" w:rsidRPr="002E0796" w:rsidRDefault="000177D6">
      <w:pPr>
        <w:pStyle w:val="Titre3"/>
        <w:pPrChange w:id="381" w:author="Elisabeth" w:date="2018-09-29T20:12:00Z">
          <w:pPr>
            <w:pStyle w:val="Titre2"/>
            <w:numPr>
              <w:numId w:val="1"/>
            </w:numPr>
            <w:tabs>
              <w:tab w:val="num" w:pos="360"/>
            </w:tabs>
          </w:pPr>
        </w:pPrChange>
      </w:pPr>
      <w:bookmarkStart w:id="382" w:name="_Toc526025803"/>
      <w:r>
        <w:t>Annexes</w:t>
      </w:r>
      <w:bookmarkEnd w:id="382"/>
    </w:p>
    <w:p w:rsidR="000177D6" w:rsidRPr="00F22332" w:rsidRDefault="000177D6" w:rsidP="000177D6">
      <w:r>
        <w:t>Annex C</w:t>
      </w:r>
      <w:r w:rsidRPr="00F22332">
        <w:t xml:space="preserve"> provides </w:t>
      </w:r>
      <w:r>
        <w:t xml:space="preserve">a </w:t>
      </w:r>
      <w:r w:rsidR="00BB1777">
        <w:t>r</w:t>
      </w:r>
      <w:r w:rsidR="00BB1777" w:rsidRPr="00BB1777">
        <w:t xml:space="preserve">eference sources for country subdivision names and code elements </w:t>
      </w:r>
      <w:r w:rsidR="00BB1777">
        <w:t>list</w:t>
      </w:r>
      <w:r w:rsidRPr="00F22332">
        <w:t>.</w:t>
      </w:r>
    </w:p>
    <w:p w:rsidR="000177D6" w:rsidRDefault="000177D6" w:rsidP="000177D6">
      <w:r>
        <w:t>Annex D</w:t>
      </w:r>
      <w:r w:rsidRPr="00F22332">
        <w:t xml:space="preserve"> provides </w:t>
      </w:r>
      <w:r>
        <w:t xml:space="preserve">a list </w:t>
      </w:r>
      <w:r w:rsidR="00BB1777">
        <w:t xml:space="preserve">of </w:t>
      </w:r>
      <w:r w:rsidR="00BB1777" w:rsidRPr="000177D6">
        <w:t>ISO</w:t>
      </w:r>
      <w:r w:rsidR="00BB1777">
        <w:t> </w:t>
      </w:r>
      <w:r w:rsidR="00BB1777" w:rsidRPr="000177D6">
        <w:t>639 language alpha-2 and language alpha-3 codes used in the ISO</w:t>
      </w:r>
      <w:r w:rsidR="00BB1777">
        <w:t> </w:t>
      </w:r>
      <w:r w:rsidR="00BB1777" w:rsidRPr="000177D6">
        <w:t>3166 standard</w:t>
      </w:r>
      <w:r>
        <w:t>.</w:t>
      </w:r>
    </w:p>
    <w:p w:rsidR="00030949" w:rsidRDefault="00030949" w:rsidP="001E0786">
      <w:pPr>
        <w:rPr>
          <w:ins w:id="383" w:author="Elisabeth" w:date="2018-09-29T22:39:00Z"/>
          <w:lang w:eastAsia="ja-JP"/>
        </w:rPr>
      </w:pPr>
    </w:p>
    <w:p w:rsidR="008B2E9B" w:rsidRDefault="008B2E9B" w:rsidP="001E0786">
      <w:pPr>
        <w:rPr>
          <w:ins w:id="384" w:author="Elisabeth" w:date="2018-09-29T22:39:00Z"/>
          <w:lang w:eastAsia="ja-JP"/>
        </w:rPr>
      </w:pPr>
    </w:p>
    <w:p w:rsidR="008B2E9B" w:rsidRDefault="008B2E9B" w:rsidP="001E0786">
      <w:pPr>
        <w:rPr>
          <w:ins w:id="385" w:author="Elisabeth" w:date="2018-09-29T22:39:00Z"/>
          <w:lang w:eastAsia="ja-JP"/>
        </w:rPr>
      </w:pPr>
    </w:p>
    <w:p w:rsidR="008B2E9B" w:rsidRDefault="008B2E9B" w:rsidP="001E0786">
      <w:pPr>
        <w:rPr>
          <w:ins w:id="386" w:author="Elisabeth" w:date="2018-09-29T22:39:00Z"/>
          <w:lang w:eastAsia="ja-JP"/>
        </w:rPr>
      </w:pPr>
    </w:p>
    <w:p w:rsidR="008B2E9B" w:rsidRDefault="008B2E9B" w:rsidP="001E0786">
      <w:pPr>
        <w:rPr>
          <w:ins w:id="387" w:author="Elisabeth" w:date="2018-09-29T22:39:00Z"/>
          <w:lang w:eastAsia="ja-JP"/>
        </w:rPr>
      </w:pPr>
    </w:p>
    <w:p w:rsidR="008B2E9B" w:rsidRDefault="008B2E9B" w:rsidP="001E0786">
      <w:pPr>
        <w:rPr>
          <w:ins w:id="388" w:author="Elisabeth" w:date="2018-09-29T22:39:00Z"/>
          <w:lang w:eastAsia="ja-JP"/>
        </w:rPr>
      </w:pPr>
    </w:p>
    <w:p w:rsidR="008B2E9B" w:rsidRDefault="008B2E9B" w:rsidP="001E0786">
      <w:pPr>
        <w:rPr>
          <w:ins w:id="389" w:author="Elisabeth" w:date="2018-09-29T22:39:00Z"/>
          <w:lang w:eastAsia="ja-JP"/>
        </w:rPr>
      </w:pPr>
    </w:p>
    <w:p w:rsidR="008B2E9B" w:rsidRDefault="008B2E9B" w:rsidP="001E0786">
      <w:pPr>
        <w:rPr>
          <w:ins w:id="390" w:author="Elisabeth" w:date="2018-09-29T22:39:00Z"/>
          <w:lang w:eastAsia="ja-JP"/>
        </w:rPr>
      </w:pPr>
    </w:p>
    <w:p w:rsidR="008B2E9B" w:rsidRDefault="008B2E9B" w:rsidP="001E0786">
      <w:pPr>
        <w:rPr>
          <w:ins w:id="391" w:author="Elisabeth" w:date="2018-09-29T22:39:00Z"/>
          <w:lang w:eastAsia="ja-JP"/>
        </w:rPr>
      </w:pPr>
    </w:p>
    <w:p w:rsidR="008B2E9B" w:rsidRDefault="008B2E9B" w:rsidP="001E0786">
      <w:pPr>
        <w:rPr>
          <w:ins w:id="392" w:author="Elisabeth" w:date="2018-09-29T22:39:00Z"/>
          <w:lang w:eastAsia="ja-JP"/>
        </w:rPr>
      </w:pPr>
    </w:p>
    <w:p w:rsidR="008B2E9B" w:rsidRDefault="008B2E9B" w:rsidP="001E0786">
      <w:pPr>
        <w:rPr>
          <w:lang w:eastAsia="ja-JP"/>
        </w:rPr>
      </w:pPr>
    </w:p>
    <w:p w:rsidR="0043612E" w:rsidRDefault="0043612E" w:rsidP="0043612E">
      <w:pPr>
        <w:pStyle w:val="Titre1"/>
        <w:rPr>
          <w:ins w:id="393" w:author="Elisabeth" w:date="2018-09-29T20:12:00Z"/>
        </w:rPr>
      </w:pPr>
      <w:bookmarkStart w:id="394" w:name="_Toc526025804"/>
      <w:r>
        <w:lastRenderedPageBreak/>
        <w:t>Part 3</w:t>
      </w:r>
      <w:r w:rsidRPr="004F080A">
        <w:t xml:space="preserve">: </w:t>
      </w:r>
      <w:r w:rsidRPr="0043612E">
        <w:t>Formerly used country codes</w:t>
      </w:r>
      <w:bookmarkEnd w:id="394"/>
      <w:del w:id="395" w:author="Elisabeth" w:date="2018-09-29T20:13:00Z">
        <w:r w:rsidRPr="0043612E" w:rsidDel="00CA4D0F">
          <w:delText xml:space="preserve"> – principles for inclusion in the list</w:delText>
        </w:r>
        <w:r w:rsidDel="00CA4D0F">
          <w:delText xml:space="preserve"> of formerly used country names</w:delText>
        </w:r>
      </w:del>
    </w:p>
    <w:p w:rsidR="00CA4D0F" w:rsidRPr="008B2E9B" w:rsidRDefault="00CA4D0F">
      <w:pPr>
        <w:pStyle w:val="Titre2"/>
        <w:numPr>
          <w:ilvl w:val="1"/>
          <w:numId w:val="1"/>
        </w:numPr>
        <w:tabs>
          <w:tab w:val="clear" w:pos="360"/>
        </w:tabs>
        <w:pPrChange w:id="396" w:author="Elisabeth" w:date="2018-09-29T20:12:00Z">
          <w:pPr>
            <w:pStyle w:val="Titre1"/>
          </w:pPr>
        </w:pPrChange>
      </w:pPr>
      <w:bookmarkStart w:id="397" w:name="_Toc526025805"/>
      <w:ins w:id="398" w:author="Elisabeth" w:date="2018-09-29T20:13:00Z">
        <w:r>
          <w:t>P</w:t>
        </w:r>
        <w:r w:rsidRPr="0043612E">
          <w:t>rinciples for inclusion in the list</w:t>
        </w:r>
        <w:r>
          <w:t xml:space="preserve"> of formerly used country names</w:t>
        </w:r>
      </w:ins>
      <w:bookmarkEnd w:id="397"/>
    </w:p>
    <w:p w:rsidR="0043612E" w:rsidRPr="002E0796" w:rsidRDefault="0043612E">
      <w:pPr>
        <w:pStyle w:val="Titre3"/>
        <w:pPrChange w:id="399" w:author="Elisabeth" w:date="2018-09-29T20:14:00Z">
          <w:pPr>
            <w:pStyle w:val="Titre2"/>
            <w:numPr>
              <w:numId w:val="1"/>
            </w:numPr>
            <w:tabs>
              <w:tab w:val="num" w:pos="360"/>
            </w:tabs>
          </w:pPr>
        </w:pPrChange>
      </w:pPr>
      <w:bookmarkStart w:id="400" w:name="_Toc526025806"/>
      <w:r>
        <w:t>Source of the list</w:t>
      </w:r>
      <w:bookmarkEnd w:id="400"/>
    </w:p>
    <w:p w:rsidR="0043612E" w:rsidRDefault="0043612E" w:rsidP="0043612E">
      <w:r w:rsidRPr="00F74276">
        <w:t xml:space="preserve">The list of </w:t>
      </w:r>
      <w:r>
        <w:t xml:space="preserve">formerly used </w:t>
      </w:r>
      <w:r w:rsidRPr="00F74276">
        <w:t xml:space="preserve">country names in this part of ISO 3166 </w:t>
      </w:r>
      <w:r w:rsidRPr="0043612E">
        <w:t>is exclusively derived from the 1974, 1981, 1988, 1993, and the editions ISO 3166-1:1997, ISO 3166-1:2006, and ISO 3166-1:2013.</w:t>
      </w:r>
      <w:r>
        <w:t xml:space="preserve"> Any subsequent element of the list will be derived from the ISO 3166 standard as database</w:t>
      </w:r>
      <w:r w:rsidR="00A74D1E">
        <w:t>, which superseded paper editions</w:t>
      </w:r>
      <w:r>
        <w:t>.</w:t>
      </w:r>
    </w:p>
    <w:p w:rsidR="0043612E" w:rsidRPr="002E0796" w:rsidRDefault="00A74D1E" w:rsidP="00A74D1E">
      <w:pPr>
        <w:pStyle w:val="Titre2"/>
      </w:pPr>
      <w:bookmarkStart w:id="401" w:name="_Toc526025807"/>
      <w:r w:rsidRPr="00A74D1E">
        <w:t>Categorization of reasons for inclusion</w:t>
      </w:r>
      <w:bookmarkEnd w:id="401"/>
    </w:p>
    <w:p w:rsidR="00A74D1E" w:rsidRPr="002E0796" w:rsidRDefault="00A74D1E" w:rsidP="00A74D1E">
      <w:pPr>
        <w:pStyle w:val="Titre3"/>
        <w:numPr>
          <w:ilvl w:val="2"/>
          <w:numId w:val="1"/>
        </w:numPr>
      </w:pPr>
      <w:bookmarkStart w:id="402" w:name="_Toc526025808"/>
      <w:r>
        <w:t>General</w:t>
      </w:r>
      <w:bookmarkEnd w:id="402"/>
    </w:p>
    <w:p w:rsidR="00CC1637" w:rsidRDefault="00A74D1E" w:rsidP="001E0786">
      <w:pPr>
        <w:rPr>
          <w:lang w:eastAsia="ja-JP"/>
        </w:rPr>
      </w:pPr>
      <w:r w:rsidRPr="00A74D1E">
        <w:rPr>
          <w:lang w:eastAsia="ja-JP"/>
        </w:rPr>
        <w:t>Country names which have been removed from the 1974, 1981, 1988, 1993, ISO</w:t>
      </w:r>
      <w:r>
        <w:rPr>
          <w:lang w:eastAsia="ja-JP"/>
        </w:rPr>
        <w:t xml:space="preserve"> 3166-1:1997, ISO 3166-1:2006, ISO 3166-1:2013 editions, and subsequent ISO 3166 standard as database, </w:t>
      </w:r>
      <w:r w:rsidRPr="00A74D1E">
        <w:rPr>
          <w:lang w:eastAsia="ja-JP"/>
        </w:rPr>
        <w:t xml:space="preserve">are included in this release of ISO 3166-3 if </w:t>
      </w:r>
      <w:r>
        <w:rPr>
          <w:lang w:eastAsia="ja-JP"/>
        </w:rPr>
        <w:t xml:space="preserve">one of the conditions given in </w:t>
      </w:r>
      <w:del w:id="403" w:author="Elisabeth" w:date="2018-09-29T22:45:00Z">
        <w:r w:rsidDel="001B1A7F">
          <w:rPr>
            <w:lang w:eastAsia="ja-JP"/>
          </w:rPr>
          <w:delText>9</w:delText>
        </w:r>
      </w:del>
      <w:ins w:id="404" w:author="Elisabeth" w:date="2018-09-29T22:45:00Z">
        <w:r w:rsidR="001B1A7F">
          <w:rPr>
            <w:lang w:eastAsia="ja-JP"/>
          </w:rPr>
          <w:t>6</w:t>
        </w:r>
      </w:ins>
      <w:r>
        <w:rPr>
          <w:lang w:eastAsia="ja-JP"/>
        </w:rPr>
        <w:t xml:space="preserve">.2.2 to </w:t>
      </w:r>
      <w:del w:id="405" w:author="Elisabeth" w:date="2018-09-29T22:45:00Z">
        <w:r w:rsidDel="001B1A7F">
          <w:rPr>
            <w:lang w:eastAsia="ja-JP"/>
          </w:rPr>
          <w:delText>9</w:delText>
        </w:r>
      </w:del>
      <w:ins w:id="406" w:author="Elisabeth" w:date="2018-09-29T22:45:00Z">
        <w:r w:rsidR="001B1A7F">
          <w:rPr>
            <w:lang w:eastAsia="ja-JP"/>
          </w:rPr>
          <w:t>6</w:t>
        </w:r>
      </w:ins>
      <w:r w:rsidRPr="00A74D1E">
        <w:rPr>
          <w:lang w:eastAsia="ja-JP"/>
        </w:rPr>
        <w:t>.2.5 applies</w:t>
      </w:r>
    </w:p>
    <w:p w:rsidR="00A74D1E" w:rsidRPr="002E0796" w:rsidRDefault="00A74D1E" w:rsidP="00A74D1E">
      <w:pPr>
        <w:pStyle w:val="Titre3"/>
        <w:numPr>
          <w:ilvl w:val="2"/>
          <w:numId w:val="1"/>
        </w:numPr>
      </w:pPr>
      <w:bookmarkStart w:id="407" w:name="_Toc526025809"/>
      <w:r>
        <w:t>Change of country name</w:t>
      </w:r>
      <w:bookmarkEnd w:id="407"/>
    </w:p>
    <w:p w:rsidR="00CC1637" w:rsidRDefault="00A74D1E" w:rsidP="001E0786">
      <w:pPr>
        <w:rPr>
          <w:lang w:eastAsia="ja-JP"/>
        </w:rPr>
      </w:pPr>
      <w:r w:rsidRPr="00064FDC">
        <w:t>The significant part of a country name, which forms the basis for allocating the country code element in ISO 3166-1, is changed in such a way that no visual association between the new country name and the formerly used country code element is possible or could be misleading.</w:t>
      </w:r>
    </w:p>
    <w:p w:rsidR="00CC1637" w:rsidRDefault="00A74D1E" w:rsidP="001E0786">
      <w:pPr>
        <w:rPr>
          <w:lang w:eastAsia="ja-JP"/>
        </w:rPr>
      </w:pPr>
      <w:r>
        <w:t>EXAMPLE</w:t>
      </w:r>
      <w:r w:rsidRPr="00064FDC">
        <w:tab/>
        <w:t>BURMA (BU) name changed to MYANMAR (MM) in 1989.</w:t>
      </w:r>
    </w:p>
    <w:p w:rsidR="00A74D1E" w:rsidRPr="002E0796" w:rsidRDefault="00A74D1E" w:rsidP="00A74D1E">
      <w:pPr>
        <w:pStyle w:val="Titre3"/>
        <w:numPr>
          <w:ilvl w:val="2"/>
          <w:numId w:val="1"/>
        </w:numPr>
      </w:pPr>
      <w:bookmarkStart w:id="408" w:name="_Toc526025810"/>
      <w:r>
        <w:t>Division of country</w:t>
      </w:r>
      <w:bookmarkEnd w:id="408"/>
    </w:p>
    <w:p w:rsidR="00CC1637" w:rsidRDefault="00A74D1E" w:rsidP="001E0786">
      <w:r w:rsidRPr="008E55E3">
        <w:t>A country, dependency or other area of particular geopolitical interest in the list of ISO 3166</w:t>
      </w:r>
      <w:r w:rsidRPr="008E55E3">
        <w:noBreakHyphen/>
        <w:t>1 is divided into two or more new countries, dependencies or other areas of geopolitical interest</w:t>
      </w:r>
      <w:r>
        <w:t>.</w:t>
      </w:r>
    </w:p>
    <w:p w:rsidR="00A61BE5" w:rsidRDefault="00A61BE5" w:rsidP="001E0786">
      <w:pPr>
        <w:rPr>
          <w:lang w:eastAsia="ja-JP"/>
        </w:rPr>
      </w:pPr>
      <w:r>
        <w:rPr>
          <w:lang w:eastAsia="ja-JP"/>
        </w:rPr>
        <w:t>EXAMPLE</w:t>
      </w:r>
      <w:r w:rsidRPr="00A61BE5">
        <w:rPr>
          <w:lang w:eastAsia="ja-JP"/>
        </w:rPr>
        <w:tab/>
        <w:t>CZECHOSLOVAKIA (CS) was divided into the CZECH REPUBLIC (CZ) and SLOVAKIA (SK) in 1993</w:t>
      </w:r>
      <w:r>
        <w:rPr>
          <w:lang w:eastAsia="ja-JP"/>
        </w:rPr>
        <w:t>.</w:t>
      </w:r>
    </w:p>
    <w:p w:rsidR="00A61BE5" w:rsidRPr="002E0796" w:rsidRDefault="00A61BE5" w:rsidP="00A61BE5">
      <w:pPr>
        <w:pStyle w:val="Titre3"/>
        <w:numPr>
          <w:ilvl w:val="2"/>
          <w:numId w:val="1"/>
        </w:numPr>
      </w:pPr>
      <w:bookmarkStart w:id="409" w:name="_Toc526025811"/>
      <w:r>
        <w:t>Merger of countries</w:t>
      </w:r>
      <w:bookmarkEnd w:id="409"/>
    </w:p>
    <w:p w:rsidR="00CC1637" w:rsidRDefault="00A61BE5" w:rsidP="001E0786">
      <w:pPr>
        <w:rPr>
          <w:lang w:eastAsia="ja-JP"/>
        </w:rPr>
      </w:pPr>
      <w:r w:rsidRPr="009F6A22">
        <w:t xml:space="preserve">Two or more countries, dependencies or other areas of particular geopolitical interest in the list of </w:t>
      </w:r>
      <w:r w:rsidRPr="009F6A22">
        <w:br/>
        <w:t>ISO 3166-1 merge into one new country, dependency or other area of particular geopolitical interest. In this process, the name of at least one of the countries, dependencies or other areas of particular geopolitical interest becomes a formerly used country name</w:t>
      </w:r>
      <w:r>
        <w:t>.</w:t>
      </w:r>
    </w:p>
    <w:p w:rsidR="00A61BE5" w:rsidRDefault="00A61BE5" w:rsidP="001E0786">
      <w:pPr>
        <w:rPr>
          <w:lang w:eastAsia="ja-JP"/>
        </w:rPr>
      </w:pPr>
      <w:r>
        <w:rPr>
          <w:lang w:eastAsia="ja-JP"/>
        </w:rPr>
        <w:t>EXAMPLE 1</w:t>
      </w:r>
      <w:r w:rsidRPr="00A61BE5">
        <w:rPr>
          <w:lang w:eastAsia="ja-JP"/>
        </w:rPr>
        <w:tab/>
        <w:t>YEMEN, DEMOCRATIC (YD) and YEMEN ARAB REPUBLIC (YE) merged into YEMEN, REPUBLIC OF (YE) in 1990 (change of both country names).</w:t>
      </w:r>
    </w:p>
    <w:p w:rsidR="00A61BE5" w:rsidRDefault="00A61BE5" w:rsidP="001E0786">
      <w:pPr>
        <w:rPr>
          <w:lang w:eastAsia="ja-JP"/>
        </w:rPr>
      </w:pPr>
      <w:r>
        <w:rPr>
          <w:lang w:eastAsia="ja-JP"/>
        </w:rPr>
        <w:t>EXAMPLE 2</w:t>
      </w:r>
      <w:r w:rsidRPr="00A61BE5">
        <w:rPr>
          <w:lang w:eastAsia="ja-JP"/>
        </w:rPr>
        <w:tab/>
        <w:t>GERMAN DEMOCRATIC REPUBLIC (DD) united with GERMANY, FEDERAL REPUBLIC OF (DE) in 1990 (removal of one country name).</w:t>
      </w:r>
    </w:p>
    <w:p w:rsidR="00CC1637" w:rsidRDefault="00A61BE5" w:rsidP="001E0786">
      <w:pPr>
        <w:rPr>
          <w:lang w:eastAsia="ja-JP"/>
        </w:rPr>
      </w:pPr>
      <w:r>
        <w:rPr>
          <w:lang w:eastAsia="ja-JP"/>
        </w:rPr>
        <w:t>NOTE</w:t>
      </w:r>
      <w:r w:rsidRPr="00A61BE5">
        <w:rPr>
          <w:lang w:eastAsia="ja-JP"/>
        </w:rPr>
        <w:tab/>
        <w:t>If the new country name allows no visual association with one of the formerly used code elements, a new code element will be assigned</w:t>
      </w:r>
      <w:r>
        <w:rPr>
          <w:lang w:eastAsia="ja-JP"/>
        </w:rPr>
        <w:t>.</w:t>
      </w:r>
    </w:p>
    <w:p w:rsidR="00A61BE5" w:rsidRPr="002E0796" w:rsidRDefault="00A61BE5" w:rsidP="00A61BE5">
      <w:pPr>
        <w:pStyle w:val="Titre3"/>
        <w:numPr>
          <w:ilvl w:val="2"/>
          <w:numId w:val="1"/>
        </w:numPr>
      </w:pPr>
      <w:bookmarkStart w:id="410" w:name="_Toc526025812"/>
      <w:r>
        <w:lastRenderedPageBreak/>
        <w:t>Obsolescence of country name</w:t>
      </w:r>
      <w:bookmarkEnd w:id="410"/>
    </w:p>
    <w:p w:rsidR="00CC1637" w:rsidRDefault="00A61BE5" w:rsidP="001E0786">
      <w:pPr>
        <w:rPr>
          <w:lang w:eastAsia="ja-JP"/>
        </w:rPr>
      </w:pPr>
      <w:r w:rsidRPr="00A61BE5">
        <w:rPr>
          <w:lang w:eastAsia="ja-JP"/>
        </w:rPr>
        <w:t>The area denominated by a country name is absorbed by neighbouring countries and the country name ceases to be used.</w:t>
      </w:r>
    </w:p>
    <w:p w:rsidR="00A61BE5" w:rsidRDefault="00A61BE5" w:rsidP="001E0786">
      <w:pPr>
        <w:rPr>
          <w:lang w:eastAsia="ja-JP"/>
        </w:rPr>
      </w:pPr>
      <w:r>
        <w:rPr>
          <w:lang w:eastAsia="ja-JP"/>
        </w:rPr>
        <w:t>EXAMPLE</w:t>
      </w:r>
      <w:r>
        <w:rPr>
          <w:lang w:eastAsia="ja-JP"/>
        </w:rPr>
        <w:tab/>
      </w:r>
      <w:r w:rsidRPr="00A61BE5">
        <w:rPr>
          <w:lang w:eastAsia="ja-JP"/>
        </w:rPr>
        <w:t>NEUTRAL ZONE (NT); the name was deleted in 1993. The area is now absorbed into IRAQ (IQ) and SAUDI ARABIA (SA).</w:t>
      </w:r>
    </w:p>
    <w:p w:rsidR="00A61BE5" w:rsidRPr="002E0796" w:rsidRDefault="00A61BE5" w:rsidP="00A61BE5">
      <w:pPr>
        <w:pStyle w:val="Titre2"/>
      </w:pPr>
      <w:bookmarkStart w:id="411" w:name="_Toc526025813"/>
      <w:r w:rsidRPr="00A61BE5">
        <w:t>Provision</w:t>
      </w:r>
      <w:r>
        <w:t>s for sequencing within the list</w:t>
      </w:r>
      <w:bookmarkEnd w:id="411"/>
    </w:p>
    <w:p w:rsidR="00CC1637" w:rsidRDefault="00A61BE5" w:rsidP="001E0786">
      <w:pPr>
        <w:rPr>
          <w:lang w:eastAsia="ja-JP"/>
        </w:rPr>
      </w:pPr>
      <w:r w:rsidRPr="00A61BE5">
        <w:rPr>
          <w:lang w:eastAsia="ja-JP"/>
        </w:rPr>
        <w:t>The list of formerly used country names established in this part of ISO 3166 is arranged in alphabetical order of the short names under which the countries, dependencies or other areas of particular geopolitical interest were included in the different editions of ISO 3166 and in ISO 3166-1.</w:t>
      </w:r>
    </w:p>
    <w:p w:rsidR="00A61BE5" w:rsidRPr="002E0796" w:rsidRDefault="00A61BE5" w:rsidP="00A61BE5">
      <w:pPr>
        <w:pStyle w:val="Titre2"/>
      </w:pPr>
      <w:bookmarkStart w:id="412" w:name="_Toc526025814"/>
      <w:r>
        <w:t>Specification for use</w:t>
      </w:r>
      <w:bookmarkEnd w:id="412"/>
    </w:p>
    <w:p w:rsidR="00A61BE5" w:rsidRDefault="00A61BE5" w:rsidP="001E0786">
      <w:pPr>
        <w:rPr>
          <w:lang w:eastAsia="ja-JP"/>
        </w:rPr>
      </w:pPr>
      <w:r w:rsidRPr="00A61BE5">
        <w:rPr>
          <w:lang w:eastAsia="ja-JP"/>
        </w:rPr>
        <w:t>If a code element from this part of ISO 3166 is used in combination with other alphabetical characters to indicate special purposes, it is strongly recommended that the choice and function of any such additional characters be specified.</w:t>
      </w:r>
    </w:p>
    <w:p w:rsidR="00A61BE5" w:rsidRDefault="00A61BE5" w:rsidP="001E0786">
      <w:pPr>
        <w:rPr>
          <w:lang w:eastAsia="ja-JP"/>
        </w:rPr>
      </w:pPr>
    </w:p>
    <w:p w:rsidR="00B075C8" w:rsidRPr="002E0796" w:rsidRDefault="00B075C8">
      <w:pPr>
        <w:pStyle w:val="Titre2"/>
        <w:pPrChange w:id="413" w:author="Elisabeth" w:date="2018-09-29T20:16:00Z">
          <w:pPr>
            <w:pStyle w:val="Titre1"/>
          </w:pPr>
        </w:pPrChange>
      </w:pPr>
      <w:bookmarkStart w:id="414" w:name="_Toc526025815"/>
      <w:r>
        <w:t>P</w:t>
      </w:r>
      <w:del w:id="415" w:author="Elisabeth" w:date="2018-09-29T20:16:00Z">
        <w:r w:rsidDel="00CA4D0F">
          <w:delText>art 3</w:delText>
        </w:r>
        <w:r w:rsidRPr="004F080A" w:rsidDel="00CA4D0F">
          <w:delText xml:space="preserve">: </w:delText>
        </w:r>
        <w:r w:rsidRPr="0043612E" w:rsidDel="00CA4D0F">
          <w:delText>Formerly used country codes – p</w:delText>
        </w:r>
      </w:del>
      <w:r w:rsidRPr="0043612E">
        <w:t>rinciples for</w:t>
      </w:r>
      <w:r>
        <w:t xml:space="preserve"> allocation of code elements for formerly used country names</w:t>
      </w:r>
      <w:bookmarkEnd w:id="414"/>
    </w:p>
    <w:p w:rsidR="00B075C8" w:rsidRPr="002E0796" w:rsidRDefault="00B075C8">
      <w:pPr>
        <w:pStyle w:val="Titre3"/>
        <w:pPrChange w:id="416" w:author="Elisabeth" w:date="2018-09-29T20:16:00Z">
          <w:pPr>
            <w:pStyle w:val="Titre2"/>
          </w:pPr>
        </w:pPrChange>
      </w:pPr>
      <w:bookmarkStart w:id="417" w:name="_Toc526025816"/>
      <w:r>
        <w:t>Structure of code elements for formerly used country names</w:t>
      </w:r>
      <w:bookmarkEnd w:id="417"/>
    </w:p>
    <w:p w:rsidR="00A61BE5" w:rsidRDefault="00B075C8" w:rsidP="001E0786">
      <w:pPr>
        <w:rPr>
          <w:lang w:eastAsia="ja-JP"/>
        </w:rPr>
      </w:pPr>
      <w:r w:rsidRPr="00BD0258">
        <w:t>The code elements for formerly used country names shall have a length of four alphabetical characters (alpha-4 code elements). The first two characters are, in all cases, the original alpha-2 code element representing the former country name removed from any edition of ISO 3166 and ISO 3166-1. The coding structure of</w:t>
      </w:r>
      <w:r>
        <w:t xml:space="preserve"> </w:t>
      </w:r>
      <w:r w:rsidRPr="00BD0258">
        <w:t>the second two characters reflects the four categ</w:t>
      </w:r>
      <w:r>
        <w:t xml:space="preserve">ories for inclusion defined in </w:t>
      </w:r>
      <w:ins w:id="418" w:author="Elisabeth" w:date="2018-09-29T22:45:00Z">
        <w:r w:rsidR="001B1A7F">
          <w:t>6</w:t>
        </w:r>
      </w:ins>
      <w:del w:id="419" w:author="Elisabeth" w:date="2018-09-29T22:45:00Z">
        <w:r w:rsidDel="001B1A7F">
          <w:delText>9</w:delText>
        </w:r>
      </w:del>
      <w:r>
        <w:t xml:space="preserve">.2.2 to </w:t>
      </w:r>
      <w:ins w:id="420" w:author="Elisabeth" w:date="2018-09-29T22:45:00Z">
        <w:r w:rsidR="001B1A7F">
          <w:t>6</w:t>
        </w:r>
      </w:ins>
      <w:del w:id="421" w:author="Elisabeth" w:date="2018-09-29T22:45:00Z">
        <w:r w:rsidDel="001B1A7F">
          <w:delText>9</w:delText>
        </w:r>
      </w:del>
      <w:r w:rsidRPr="00BD0258">
        <w:t>.2.5</w:t>
      </w:r>
    </w:p>
    <w:p w:rsidR="00A61BE5" w:rsidRDefault="00B075C8" w:rsidP="001E0786">
      <w:pPr>
        <w:rPr>
          <w:lang w:eastAsia="ja-JP"/>
        </w:rPr>
      </w:pPr>
      <w:r>
        <w:t>NOTE</w:t>
      </w:r>
      <w:r>
        <w:tab/>
      </w:r>
      <w:r w:rsidRPr="00464594">
        <w:t>The structure of code elements for a particular case of change</w:t>
      </w:r>
      <w:r>
        <w:t xml:space="preserve"> of country name is defined in </w:t>
      </w:r>
      <w:ins w:id="422" w:author="Elisabeth" w:date="2018-09-29T22:48:00Z">
        <w:r w:rsidR="001B1A7F">
          <w:t>6.5.6</w:t>
        </w:r>
      </w:ins>
      <w:del w:id="423" w:author="Elisabeth" w:date="2018-09-29T22:48:00Z">
        <w:r w:rsidDel="001B1A7F">
          <w:delText>10</w:delText>
        </w:r>
        <w:r w:rsidRPr="00464594" w:rsidDel="001B1A7F">
          <w:delText>.1.5</w:delText>
        </w:r>
      </w:del>
    </w:p>
    <w:p w:rsidR="00B075C8" w:rsidRPr="00CA4D0F" w:rsidRDefault="001F0267">
      <w:pPr>
        <w:pStyle w:val="Titre3"/>
        <w:pPrChange w:id="424" w:author="Elisabeth" w:date="2018-09-29T20:16:00Z">
          <w:pPr>
            <w:pStyle w:val="Titre3"/>
            <w:numPr>
              <w:numId w:val="1"/>
            </w:numPr>
          </w:pPr>
        </w:pPrChange>
      </w:pPr>
      <w:bookmarkStart w:id="425" w:name="_Toc526025817"/>
      <w:r w:rsidRPr="00CA4D0F">
        <w:t xml:space="preserve">Change of country name (see </w:t>
      </w:r>
      <w:ins w:id="426" w:author="Elisabeth" w:date="2018-09-29T22:49:00Z">
        <w:r w:rsidR="001B1A7F">
          <w:t>6</w:t>
        </w:r>
      </w:ins>
      <w:del w:id="427" w:author="Elisabeth" w:date="2018-09-29T22:49:00Z">
        <w:r w:rsidRPr="00CA4D0F" w:rsidDel="001B1A7F">
          <w:delText>9</w:delText>
        </w:r>
      </w:del>
      <w:r w:rsidR="00B075C8" w:rsidRPr="00CA4D0F">
        <w:t>.2.2)</w:t>
      </w:r>
      <w:bookmarkEnd w:id="425"/>
    </w:p>
    <w:p w:rsidR="00A61BE5" w:rsidRDefault="001F0267" w:rsidP="001E0786">
      <w:pPr>
        <w:rPr>
          <w:lang w:eastAsia="ja-JP"/>
        </w:rPr>
      </w:pPr>
      <w:r w:rsidRPr="00BD0258">
        <w:t>The original alpha-2 code element is followed by the alpha-2 code element for the new country name</w:t>
      </w:r>
      <w:r>
        <w:t>.</w:t>
      </w:r>
    </w:p>
    <w:p w:rsidR="001F0267" w:rsidRPr="00182C64" w:rsidRDefault="001F0267" w:rsidP="001F0267">
      <w:pPr>
        <w:pStyle w:val="Note"/>
        <w:tabs>
          <w:tab w:val="clear" w:pos="960"/>
          <w:tab w:val="left" w:pos="1134"/>
        </w:tabs>
      </w:pPr>
      <w:r>
        <w:t>EXAMPLE</w:t>
      </w:r>
      <w:r w:rsidRPr="00182C64">
        <w:tab/>
        <w:t>BURMA (BU) name change to MYANMAR (MM).</w:t>
      </w:r>
    </w:p>
    <w:p w:rsidR="00B075C8" w:rsidRDefault="001F0267" w:rsidP="001E0786">
      <w:pPr>
        <w:rPr>
          <w:lang w:eastAsia="ja-JP"/>
        </w:rPr>
      </w:pPr>
      <w:r w:rsidRPr="008E55E3">
        <w:t>Code element for formerly used country name for BURMA: BUMM</w:t>
      </w:r>
      <w:r>
        <w:t>.</w:t>
      </w:r>
    </w:p>
    <w:p w:rsidR="001F0267" w:rsidRPr="002E0796" w:rsidRDefault="001F0267" w:rsidP="001F0267">
      <w:pPr>
        <w:pStyle w:val="Titre3"/>
        <w:numPr>
          <w:ilvl w:val="2"/>
          <w:numId w:val="1"/>
        </w:numPr>
      </w:pPr>
      <w:bookmarkStart w:id="428" w:name="_Toc526025818"/>
      <w:r>
        <w:t xml:space="preserve">Division of country (see </w:t>
      </w:r>
      <w:ins w:id="429" w:author="Elisabeth" w:date="2018-09-29T22:49:00Z">
        <w:r w:rsidR="001B1A7F">
          <w:t>6</w:t>
        </w:r>
      </w:ins>
      <w:del w:id="430" w:author="Elisabeth" w:date="2018-09-29T22:49:00Z">
        <w:r w:rsidDel="001B1A7F">
          <w:delText>9</w:delText>
        </w:r>
      </w:del>
      <w:r>
        <w:t>.2.3)</w:t>
      </w:r>
      <w:bookmarkEnd w:id="428"/>
    </w:p>
    <w:p w:rsidR="001F0267" w:rsidRDefault="001F0267" w:rsidP="001E0786">
      <w:pPr>
        <w:rPr>
          <w:lang w:eastAsia="ja-JP"/>
        </w:rPr>
      </w:pPr>
      <w:r w:rsidRPr="001F0267">
        <w:rPr>
          <w:lang w:eastAsia="ja-JP"/>
        </w:rPr>
        <w:t>The original alpha-2 code element is followed by the two letters HH to indicate that the country name is a formerly used one and no single successor covering the same area is established.</w:t>
      </w:r>
    </w:p>
    <w:p w:rsidR="001F0267" w:rsidRDefault="001F0267" w:rsidP="001E0786">
      <w:pPr>
        <w:rPr>
          <w:lang w:eastAsia="ja-JP"/>
        </w:rPr>
      </w:pPr>
      <w:r>
        <w:rPr>
          <w:lang w:eastAsia="ja-JP"/>
        </w:rPr>
        <w:t>EXAMPLE</w:t>
      </w:r>
      <w:r>
        <w:rPr>
          <w:lang w:eastAsia="ja-JP"/>
        </w:rPr>
        <w:tab/>
      </w:r>
      <w:r w:rsidRPr="001F0267">
        <w:rPr>
          <w:lang w:eastAsia="ja-JP"/>
        </w:rPr>
        <w:t>CZECHOSLOVAKIA (CS) divided into CZECH REPUBLIC (CZ) and SLOVAKIA (SK)</w:t>
      </w:r>
    </w:p>
    <w:p w:rsidR="001F0267" w:rsidRDefault="001F0267" w:rsidP="001E0786">
      <w:pPr>
        <w:rPr>
          <w:lang w:eastAsia="ja-JP"/>
        </w:rPr>
      </w:pPr>
      <w:r w:rsidRPr="008E55E3">
        <w:t>Code element for formerly used country name for CZECHOSLOVAKIA: CSHH</w:t>
      </w:r>
      <w:r>
        <w:t>.</w:t>
      </w:r>
    </w:p>
    <w:p w:rsidR="001F0267" w:rsidRPr="002E0796" w:rsidRDefault="001F0267" w:rsidP="001F0267">
      <w:pPr>
        <w:pStyle w:val="Titre3"/>
        <w:numPr>
          <w:ilvl w:val="2"/>
          <w:numId w:val="1"/>
        </w:numPr>
      </w:pPr>
      <w:bookmarkStart w:id="431" w:name="_Toc526025819"/>
      <w:r>
        <w:t xml:space="preserve">Merger of countries (see </w:t>
      </w:r>
      <w:ins w:id="432" w:author="Elisabeth" w:date="2018-09-29T22:49:00Z">
        <w:r w:rsidR="001B1A7F">
          <w:t>6</w:t>
        </w:r>
      </w:ins>
      <w:del w:id="433" w:author="Elisabeth" w:date="2018-09-29T22:49:00Z">
        <w:r w:rsidDel="001B1A7F">
          <w:delText>9</w:delText>
        </w:r>
      </w:del>
      <w:r>
        <w:t>.2.4)</w:t>
      </w:r>
      <w:bookmarkEnd w:id="431"/>
    </w:p>
    <w:p w:rsidR="001F0267" w:rsidRDefault="001F0267" w:rsidP="001E0786">
      <w:pPr>
        <w:rPr>
          <w:lang w:eastAsia="ja-JP"/>
        </w:rPr>
      </w:pPr>
      <w:r w:rsidRPr="00BD0258">
        <w:t>The original alpha-2 code element of the country name that ceases to be used is followed by the alpha-2 code element of the country name the first one is merged into.</w:t>
      </w:r>
    </w:p>
    <w:p w:rsidR="001F0267" w:rsidRDefault="001F0267" w:rsidP="001E0786">
      <w:pPr>
        <w:rPr>
          <w:lang w:eastAsia="ja-JP"/>
        </w:rPr>
      </w:pPr>
      <w:r>
        <w:rPr>
          <w:lang w:eastAsia="ja-JP"/>
        </w:rPr>
        <w:lastRenderedPageBreak/>
        <w:t>EXAMPLE 1</w:t>
      </w:r>
      <w:r w:rsidRPr="001F0267">
        <w:rPr>
          <w:lang w:eastAsia="ja-JP"/>
        </w:rPr>
        <w:tab/>
        <w:t>YEMEN, DEMOCRATIC (YD) and YEMEN ARAB REPUBLIC (YE) merged into YEMEN, REPUBLIC OF (YE).</w:t>
      </w:r>
    </w:p>
    <w:p w:rsidR="001F0267" w:rsidRDefault="005A03B0" w:rsidP="001E0786">
      <w:pPr>
        <w:rPr>
          <w:lang w:eastAsia="ja-JP"/>
        </w:rPr>
      </w:pPr>
      <w:r w:rsidRPr="005A03B0">
        <w:rPr>
          <w:lang w:eastAsia="ja-JP"/>
        </w:rPr>
        <w:t>Code element for formerly used country name for YEMEN, DEMOCRATIC: YDYE.</w:t>
      </w:r>
    </w:p>
    <w:p w:rsidR="005A03B0" w:rsidRDefault="005A03B0" w:rsidP="001E0786">
      <w:pPr>
        <w:rPr>
          <w:lang w:eastAsia="ja-JP"/>
        </w:rPr>
      </w:pPr>
      <w:r>
        <w:rPr>
          <w:lang w:eastAsia="ja-JP"/>
        </w:rPr>
        <w:t>EXAMPLE 2</w:t>
      </w:r>
      <w:r w:rsidRPr="005A03B0">
        <w:rPr>
          <w:lang w:eastAsia="ja-JP"/>
        </w:rPr>
        <w:tab/>
        <w:t>GERMAN DEMOCRATIC REPUBLIC (DD) united with GERMANY, FEDERAL REPUBLIC OF (DE).</w:t>
      </w:r>
    </w:p>
    <w:p w:rsidR="005A03B0" w:rsidRDefault="005A03B0" w:rsidP="001E0786">
      <w:pPr>
        <w:rPr>
          <w:lang w:eastAsia="ja-JP"/>
        </w:rPr>
      </w:pPr>
      <w:r w:rsidRPr="005A03B0">
        <w:rPr>
          <w:lang w:eastAsia="ja-JP"/>
        </w:rPr>
        <w:t>Code element for formerly used country name for GERMAN DEMOCRATIC REPUBLIC: DDDE.</w:t>
      </w:r>
    </w:p>
    <w:p w:rsidR="005A03B0" w:rsidRPr="002E0796" w:rsidRDefault="005A03B0" w:rsidP="005A03B0">
      <w:pPr>
        <w:pStyle w:val="Titre3"/>
        <w:numPr>
          <w:ilvl w:val="2"/>
          <w:numId w:val="1"/>
        </w:numPr>
      </w:pPr>
      <w:bookmarkStart w:id="434" w:name="_Toc526025820"/>
      <w:r>
        <w:t xml:space="preserve">Deletion of country name (see </w:t>
      </w:r>
      <w:ins w:id="435" w:author="Elisabeth" w:date="2018-09-29T22:49:00Z">
        <w:r w:rsidR="001B1A7F">
          <w:t>6</w:t>
        </w:r>
      </w:ins>
      <w:del w:id="436" w:author="Elisabeth" w:date="2018-09-29T22:49:00Z">
        <w:r w:rsidDel="001B1A7F">
          <w:delText>9</w:delText>
        </w:r>
      </w:del>
      <w:r>
        <w:t>.2.5)</w:t>
      </w:r>
      <w:bookmarkEnd w:id="434"/>
    </w:p>
    <w:p w:rsidR="005A03B0" w:rsidRDefault="005A03B0" w:rsidP="001E0786">
      <w:pPr>
        <w:rPr>
          <w:lang w:eastAsia="ja-JP"/>
        </w:rPr>
      </w:pPr>
      <w:r w:rsidRPr="00BD0258">
        <w:t>The original alpha-2 code element is followed by the two letters HH to indicate that the country is absorbed by neighbouring countries and the country name ceases to be used.</w:t>
      </w:r>
    </w:p>
    <w:p w:rsidR="005A03B0" w:rsidRDefault="005A03B0" w:rsidP="001E0786">
      <w:pPr>
        <w:rPr>
          <w:lang w:eastAsia="ja-JP"/>
        </w:rPr>
      </w:pPr>
      <w:r>
        <w:rPr>
          <w:lang w:eastAsia="ja-JP"/>
        </w:rPr>
        <w:t>EXAMPLE 1</w:t>
      </w:r>
      <w:r w:rsidRPr="005A03B0">
        <w:rPr>
          <w:lang w:eastAsia="ja-JP"/>
        </w:rPr>
        <w:tab/>
        <w:t>NEUTRAL ZONE (NT) deleted in 1993.</w:t>
      </w:r>
    </w:p>
    <w:p w:rsidR="005A03B0" w:rsidRDefault="005A03B0" w:rsidP="001E0786">
      <w:pPr>
        <w:rPr>
          <w:lang w:eastAsia="ja-JP"/>
        </w:rPr>
      </w:pPr>
      <w:r w:rsidRPr="005A03B0">
        <w:rPr>
          <w:lang w:eastAsia="ja-JP"/>
        </w:rPr>
        <w:t>Code element for formerly used country name for NEUTRAL ZONE: NTHH.</w:t>
      </w:r>
    </w:p>
    <w:p w:rsidR="005A03B0" w:rsidRDefault="005A03B0" w:rsidP="001E0786">
      <w:pPr>
        <w:rPr>
          <w:lang w:eastAsia="ja-JP"/>
        </w:rPr>
      </w:pPr>
      <w:r w:rsidRPr="005A03B0">
        <w:rPr>
          <w:lang w:eastAsia="ja-JP"/>
        </w:rPr>
        <w:t>In the case of a second deletion of an ISO 3166-1 code element, which would have been reattributed to represent another country name, the corresponding ISO 3166-3 alpha-4 code element shall finish by the two letters XX instead of the two finishing letters HH as in the first deletion.</w:t>
      </w:r>
    </w:p>
    <w:p w:rsidR="005A03B0" w:rsidRDefault="005A03B0" w:rsidP="001E0786">
      <w:pPr>
        <w:rPr>
          <w:lang w:eastAsia="ja-JP"/>
        </w:rPr>
      </w:pPr>
      <w:r>
        <w:rPr>
          <w:lang w:eastAsia="ja-JP"/>
        </w:rPr>
        <w:t>EXAMPLE 2</w:t>
      </w:r>
      <w:r>
        <w:rPr>
          <w:lang w:eastAsia="ja-JP"/>
        </w:rPr>
        <w:tab/>
      </w:r>
      <w:r w:rsidRPr="005A03B0">
        <w:rPr>
          <w:lang w:eastAsia="ja-JP"/>
        </w:rPr>
        <w:t>From 1974 to 1993, the alpha-2 code element CS represented the country name CZECHOSLOVAKIA. It was then deleted and included in ISO 3166-3 as CSHH. But CS was then reattributed between 2003 and 2006 to represent the country name SERBIA AND MONTENEGRO, and was then deleted and included in ISO 3166-3 as CSXX.</w:t>
      </w:r>
    </w:p>
    <w:p w:rsidR="005A03B0" w:rsidRPr="002E0796" w:rsidRDefault="005A03B0" w:rsidP="005A03B0">
      <w:pPr>
        <w:pStyle w:val="Titre3"/>
        <w:numPr>
          <w:ilvl w:val="2"/>
          <w:numId w:val="1"/>
        </w:numPr>
      </w:pPr>
      <w:bookmarkStart w:id="437" w:name="_Toc526025821"/>
      <w:r w:rsidRPr="002A5137">
        <w:rPr>
          <w:lang w:val="en-US"/>
        </w:rPr>
        <w:t>Change of country name (only alpha-3 code element affected)</w:t>
      </w:r>
      <w:bookmarkEnd w:id="437"/>
    </w:p>
    <w:p w:rsidR="005A03B0" w:rsidRDefault="005A03B0" w:rsidP="001E0786">
      <w:pPr>
        <w:rPr>
          <w:lang w:eastAsia="ja-JP"/>
        </w:rPr>
      </w:pPr>
      <w:r w:rsidRPr="005A03B0">
        <w:rPr>
          <w:lang w:eastAsia="ja-JP"/>
        </w:rPr>
        <w:t>The original alpha-2 code element is followed by the two letters AA to indicate that a substantial change of the country name resulted in the change of only the alpha-3 code element but not the alpha-2 code element.</w:t>
      </w:r>
    </w:p>
    <w:p w:rsidR="005A03B0" w:rsidRDefault="005A03B0" w:rsidP="001E0786">
      <w:pPr>
        <w:rPr>
          <w:lang w:eastAsia="ja-JP"/>
        </w:rPr>
      </w:pPr>
      <w:r>
        <w:rPr>
          <w:lang w:eastAsia="ja-JP"/>
        </w:rPr>
        <w:t>EXAMPLE</w:t>
      </w:r>
      <w:r w:rsidRPr="005A03B0">
        <w:rPr>
          <w:lang w:eastAsia="ja-JP"/>
        </w:rPr>
        <w:tab/>
        <w:t>BYELORUSSIA (BY/BYS) name changed to BELARUS (BY/BLR).</w:t>
      </w:r>
    </w:p>
    <w:p w:rsidR="005A03B0" w:rsidRDefault="005A03B0" w:rsidP="001E0786">
      <w:pPr>
        <w:rPr>
          <w:lang w:eastAsia="ja-JP"/>
        </w:rPr>
      </w:pPr>
      <w:r w:rsidRPr="005A03B0">
        <w:rPr>
          <w:lang w:eastAsia="ja-JP"/>
        </w:rPr>
        <w:t>Code element for formerly used country name for BYELORUSSIA: BYAA.</w:t>
      </w:r>
    </w:p>
    <w:p w:rsidR="005A03B0" w:rsidRPr="002E0796" w:rsidRDefault="005A03B0" w:rsidP="005A03B0">
      <w:pPr>
        <w:pStyle w:val="Titre2"/>
      </w:pPr>
      <w:bookmarkStart w:id="438" w:name="_Toc526025822"/>
      <w:r>
        <w:t>List of formerly used country names</w:t>
      </w:r>
      <w:bookmarkEnd w:id="438"/>
    </w:p>
    <w:p w:rsidR="00782FEF" w:rsidRPr="00782FEF" w:rsidRDefault="00A247F9" w:rsidP="001E0786">
      <w:pPr>
        <w:rPr>
          <w:highlight w:val="yellow"/>
          <w:lang w:eastAsia="ja-JP"/>
        </w:rPr>
      </w:pPr>
      <w:r w:rsidRPr="00782FEF">
        <w:rPr>
          <w:highlight w:val="yellow"/>
        </w:rPr>
        <w:t xml:space="preserve">ORIGINAL TEXT: Clause 8 lists the short forms in English </w:t>
      </w:r>
      <w:r w:rsidR="005A03B0" w:rsidRPr="00782FEF">
        <w:rPr>
          <w:highlight w:val="yellow"/>
          <w:lang w:eastAsia="ja-JP"/>
        </w:rPr>
        <w:t>of the formerly used country names together with their obsole</w:t>
      </w:r>
      <w:ins w:id="439" w:author="Elisabeth" w:date="2018-09-29T19:43:00Z">
        <w:r w:rsidR="003859F0">
          <w:rPr>
            <w:highlight w:val="yellow"/>
            <w:lang w:eastAsia="ja-JP"/>
          </w:rPr>
          <w:t>te</w:t>
        </w:r>
      </w:ins>
      <w:del w:id="440" w:author="Elisabeth" w:date="2018-09-29T19:43:00Z">
        <w:r w:rsidR="005A03B0" w:rsidRPr="00782FEF" w:rsidDel="003859F0">
          <w:rPr>
            <w:highlight w:val="yellow"/>
            <w:lang w:eastAsia="ja-JP"/>
          </w:rPr>
          <w:delText>scent</w:delText>
        </w:r>
      </w:del>
      <w:r w:rsidR="005A03B0" w:rsidRPr="00782FEF">
        <w:rPr>
          <w:highlight w:val="yellow"/>
          <w:lang w:eastAsia="ja-JP"/>
        </w:rPr>
        <w:t xml:space="preserve"> alpha-2 code elements, obsolescent alpha-3 code elements, obsolescent numeric-3 code elements (where relevant), the period (years) during which these were valid, the alpha-4 code elements for formerly used country names and remarks, such as the kind of action that caused the removal of the names  from the different editions of ISO 3166 and ISO 3166-1, short forms of new names presently covering the same areas, their new code elements, etc.</w:t>
      </w:r>
    </w:p>
    <w:p w:rsidR="00A247F9" w:rsidRDefault="00A247F9" w:rsidP="001E0786">
      <w:pPr>
        <w:rPr>
          <w:lang w:eastAsia="ja-JP"/>
        </w:rPr>
      </w:pPr>
      <w:r w:rsidRPr="00782FEF">
        <w:rPr>
          <w:highlight w:val="yellow"/>
        </w:rPr>
        <w:t>Clause 9 lists the same information as Clause 8 but in French.</w:t>
      </w:r>
    </w:p>
    <w:p w:rsidR="00782FEF" w:rsidRDefault="00A247F9" w:rsidP="001E0786">
      <w:pPr>
        <w:rPr>
          <w:lang w:eastAsia="ja-JP"/>
        </w:rPr>
      </w:pPr>
      <w:r>
        <w:rPr>
          <w:lang w:eastAsia="ja-JP"/>
        </w:rPr>
        <w:t xml:space="preserve">PROPOSED CHANGE (no more Clause 8 or Clause 9): </w:t>
      </w:r>
    </w:p>
    <w:p w:rsidR="00782FEF" w:rsidRDefault="00A247F9" w:rsidP="00782FEF">
      <w:pPr>
        <w:jc w:val="left"/>
      </w:pPr>
      <w:r>
        <w:rPr>
          <w:lang w:eastAsia="ja-JP"/>
        </w:rPr>
        <w:t xml:space="preserve">The </w:t>
      </w:r>
      <w:r w:rsidR="00782FEF" w:rsidRPr="00F22332">
        <w:t xml:space="preserve">list of items composing the content of the </w:t>
      </w:r>
      <w:r w:rsidR="00782FEF">
        <w:t>formerly used country</w:t>
      </w:r>
      <w:r w:rsidR="00782FEF" w:rsidRPr="00F22332">
        <w:t xml:space="preserve"> code</w:t>
      </w:r>
      <w:r w:rsidR="00782FEF">
        <w:rPr>
          <w:lang w:eastAsia="ja-JP"/>
        </w:rPr>
        <w:t xml:space="preserve"> is given in 3.42 </w:t>
      </w:r>
    </w:p>
    <w:p w:rsidR="005A03B0" w:rsidRDefault="005A03B0" w:rsidP="001E0786">
      <w:pPr>
        <w:rPr>
          <w:lang w:eastAsia="ja-JP"/>
        </w:rPr>
      </w:pPr>
    </w:p>
    <w:p w:rsidR="00CF72F2" w:rsidRPr="009C1A33" w:rsidRDefault="00CF72F2" w:rsidP="00CF72F2">
      <w:pPr>
        <w:pStyle w:val="Titre1"/>
      </w:pPr>
      <w:bookmarkStart w:id="441" w:name="_Toc526025823"/>
      <w:r>
        <w:lastRenderedPageBreak/>
        <w:t>Maintenance</w:t>
      </w:r>
      <w:bookmarkEnd w:id="441"/>
    </w:p>
    <w:p w:rsidR="00CF72F2" w:rsidRPr="002E0796" w:rsidRDefault="00CF72F2" w:rsidP="00CF72F2">
      <w:pPr>
        <w:pStyle w:val="Titre2"/>
        <w:numPr>
          <w:ilvl w:val="1"/>
          <w:numId w:val="1"/>
        </w:numPr>
        <w:tabs>
          <w:tab w:val="clear" w:pos="360"/>
        </w:tabs>
      </w:pPr>
      <w:bookmarkStart w:id="442" w:name="_Toc526025824"/>
      <w:r w:rsidRPr="00F22332">
        <w:rPr>
          <w:spacing w:val="-2"/>
        </w:rPr>
        <w:t>Maintenance Agency (ISO 3166/MA</w:t>
      </w:r>
      <w:r>
        <w:t>)</w:t>
      </w:r>
      <w:bookmarkEnd w:id="442"/>
    </w:p>
    <w:p w:rsidR="00CF72F2" w:rsidRPr="00F22332" w:rsidRDefault="00CF72F2" w:rsidP="00CF72F2">
      <w:r w:rsidRPr="00F22332">
        <w:t>A Maintenance Agency (ISO 3166/MA) has been established by the ISO Council to operate under guidelines approved by the Council. It has been entrusted with the following functions:</w:t>
      </w:r>
    </w:p>
    <w:p w:rsidR="00CF72F2" w:rsidRPr="00F22332" w:rsidRDefault="00CF72F2" w:rsidP="00CF72F2">
      <w:pPr>
        <w:pStyle w:val="Listenumros"/>
        <w:numPr>
          <w:ilvl w:val="0"/>
          <w:numId w:val="19"/>
        </w:numPr>
      </w:pPr>
      <w:r w:rsidRPr="00F22332">
        <w:t>to add and eliminate country names and country subdivision names and to assign code elements as needed, in accordance with the rules in ISO 3166;</w:t>
      </w:r>
    </w:p>
    <w:p w:rsidR="00CF72F2" w:rsidRPr="00F22332" w:rsidRDefault="00CF72F2" w:rsidP="00CF72F2">
      <w:pPr>
        <w:pStyle w:val="Listenumros"/>
      </w:pPr>
      <w:r w:rsidRPr="00F22332">
        <w:t>to advise users and ISO member bodies regarding application of the codes;</w:t>
      </w:r>
    </w:p>
    <w:p w:rsidR="00CF72F2" w:rsidRPr="00F22332" w:rsidRDefault="00CF72F2" w:rsidP="00CF72F2">
      <w:pPr>
        <w:pStyle w:val="Listenumros"/>
      </w:pPr>
      <w:r w:rsidRPr="00F22332">
        <w:t>to update and disseminate lists of country names and country subdivision names, code elements and their definitions;</w:t>
      </w:r>
    </w:p>
    <w:p w:rsidR="00CF72F2" w:rsidRPr="00F22332" w:rsidRDefault="00CF72F2" w:rsidP="00CF72F2">
      <w:pPr>
        <w:pStyle w:val="Listenumros"/>
      </w:pPr>
      <w:r w:rsidRPr="00F22332">
        <w:t>to maintain a reference list of the code associated with the country names and their subdivisions used in the standard and their periods of validity;</w:t>
      </w:r>
    </w:p>
    <w:p w:rsidR="00CF72F2" w:rsidRPr="00F22332" w:rsidRDefault="00CF72F2" w:rsidP="00CF72F2">
      <w:pPr>
        <w:pStyle w:val="Listenumros"/>
      </w:pPr>
      <w:r w:rsidRPr="00F22332">
        <w:t>to issue and distribute information announcing changes made to the codes;</w:t>
      </w:r>
    </w:p>
    <w:p w:rsidR="00CF72F2" w:rsidRPr="00F22332" w:rsidRDefault="00CF72F2" w:rsidP="00CF72F2">
      <w:pPr>
        <w:pStyle w:val="Listenumros"/>
      </w:pPr>
      <w:proofErr w:type="gramStart"/>
      <w:r w:rsidRPr="00F22332">
        <w:t>to</w:t>
      </w:r>
      <w:proofErr w:type="gramEnd"/>
      <w:r w:rsidRPr="00F22332">
        <w:t xml:space="preserve"> administer the reservation of code elements.</w:t>
      </w:r>
    </w:p>
    <w:p w:rsidR="00CF72F2" w:rsidRPr="00F22332" w:rsidRDefault="00CF72F2" w:rsidP="00CF72F2">
      <w:r w:rsidRPr="00F22332">
        <w:t xml:space="preserve">Changes to </w:t>
      </w:r>
      <w:r>
        <w:t>the</w:t>
      </w:r>
      <w:r w:rsidRPr="00F22332">
        <w:t xml:space="preserve"> ISO 3166 </w:t>
      </w:r>
      <w:r>
        <w:t xml:space="preserve">codes </w:t>
      </w:r>
      <w:r w:rsidRPr="00F22332">
        <w:t>are decided by the ISO 3166/MA and become effective immediately upon publication.</w:t>
      </w:r>
    </w:p>
    <w:p w:rsidR="00CF72F2" w:rsidRDefault="00923CCE" w:rsidP="00CF72F2">
      <w:r>
        <w:t>The criteria provided in 11.2 to 11</w:t>
      </w:r>
      <w:r w:rsidR="00CF72F2" w:rsidRPr="00F22332">
        <w:t xml:space="preserve">.5 shall be observed by the ISO 3166/MA for changes </w:t>
      </w:r>
      <w:r w:rsidR="00DE47A2">
        <w:t>to the list of country names and</w:t>
      </w:r>
      <w:r w:rsidR="00CF72F2" w:rsidRPr="00F22332">
        <w:t xml:space="preserve"> to the list of country subdivision names, and their code elements, and for reservations of code elements</w:t>
      </w:r>
      <w:r w:rsidR="00DE47A2" w:rsidRPr="00DE47A2">
        <w:rPr>
          <w:highlight w:val="yellow"/>
        </w:rPr>
        <w:t>,</w:t>
      </w:r>
      <w:r w:rsidR="00DE47A2">
        <w:rPr>
          <w:highlight w:val="yellow"/>
        </w:rPr>
        <w:t xml:space="preserve"> as well as changes</w:t>
      </w:r>
      <w:r w:rsidR="00DE47A2" w:rsidRPr="00DE47A2">
        <w:rPr>
          <w:highlight w:val="yellow"/>
        </w:rPr>
        <w:t xml:space="preserve"> to the list of formerly used country names, w</w:t>
      </w:r>
      <w:r w:rsidR="00DE47A2">
        <w:rPr>
          <w:highlight w:val="yellow"/>
        </w:rPr>
        <w:t>ith</w:t>
      </w:r>
      <w:r w:rsidR="00DE47A2" w:rsidRPr="00DE47A2">
        <w:rPr>
          <w:highlight w:val="yellow"/>
        </w:rPr>
        <w:t xml:space="preserve"> the traceability of </w:t>
      </w:r>
      <w:r w:rsidR="009E55BB">
        <w:rPr>
          <w:highlight w:val="yellow"/>
        </w:rPr>
        <w:t xml:space="preserve">status of </w:t>
      </w:r>
      <w:r w:rsidR="00DE47A2" w:rsidRPr="00DE47A2">
        <w:rPr>
          <w:highlight w:val="yellow"/>
        </w:rPr>
        <w:t xml:space="preserve">formerly used country </w:t>
      </w:r>
      <w:r w:rsidR="009E55BB">
        <w:rPr>
          <w:highlight w:val="yellow"/>
        </w:rPr>
        <w:t>code</w:t>
      </w:r>
      <w:r w:rsidR="00DE47A2">
        <w:rPr>
          <w:highlight w:val="yellow"/>
        </w:rPr>
        <w:t xml:space="preserve"> elements.</w:t>
      </w:r>
    </w:p>
    <w:p w:rsidR="00CF72F2" w:rsidRPr="002E0796" w:rsidRDefault="00CF72F2" w:rsidP="00CF72F2">
      <w:pPr>
        <w:pStyle w:val="Titre2"/>
        <w:numPr>
          <w:ilvl w:val="1"/>
          <w:numId w:val="1"/>
        </w:numPr>
        <w:tabs>
          <w:tab w:val="clear" w:pos="360"/>
        </w:tabs>
      </w:pPr>
      <w:bookmarkStart w:id="443" w:name="_Toc526025825"/>
      <w:r>
        <w:rPr>
          <w:spacing w:val="-2"/>
        </w:rPr>
        <w:t>Addition to the list of country names</w:t>
      </w:r>
      <w:bookmarkEnd w:id="443"/>
    </w:p>
    <w:p w:rsidR="00CF72F2" w:rsidRPr="00F22332" w:rsidRDefault="00CF72F2" w:rsidP="00CF72F2">
      <w:r w:rsidRPr="00F22332">
        <w:t>Additions to the list of country names shall be made on the basis of information from United Nations Headquarters, or upon the request of a member of ISO 3166/MA. In the latter case, the ISO 3166/MA will decide upon the addition, on the basis of the justification given for the actual requirements for international interchange. Code elements will be allocated accordingly.</w:t>
      </w:r>
    </w:p>
    <w:p w:rsidR="00CF72F2" w:rsidRDefault="00CF72F2" w:rsidP="00CF72F2">
      <w:pPr>
        <w:rPr>
          <w:spacing w:val="-2"/>
        </w:rPr>
      </w:pPr>
      <w:r w:rsidRPr="00F22332">
        <w:rPr>
          <w:spacing w:val="-2"/>
        </w:rPr>
        <w:t>If a country name is not included in the list provided in the “Standard Country or Area Codes for Statistical Use”, the ISO 3166/MA may assign the numeric code element from the series 900 </w:t>
      </w:r>
      <w:r w:rsidRPr="00F22332">
        <w:rPr>
          <w:spacing w:val="-2"/>
        </w:rPr>
        <w:noBreakHyphen/>
        <w:t> 999 which has been made available by the United Nations Statistics Division for this purpose.</w:t>
      </w:r>
    </w:p>
    <w:p w:rsidR="008D4410" w:rsidRDefault="008D4410" w:rsidP="008D4410">
      <w:pPr>
        <w:pStyle w:val="Titre2"/>
        <w:numPr>
          <w:ilvl w:val="1"/>
          <w:numId w:val="1"/>
        </w:numPr>
        <w:tabs>
          <w:tab w:val="clear" w:pos="360"/>
        </w:tabs>
        <w:rPr>
          <w:spacing w:val="-2"/>
        </w:rPr>
      </w:pPr>
      <w:bookmarkStart w:id="444" w:name="_Toc526025826"/>
      <w:r>
        <w:rPr>
          <w:spacing w:val="-2"/>
        </w:rPr>
        <w:t>Deletion from the list of country names</w:t>
      </w:r>
      <w:bookmarkEnd w:id="444"/>
    </w:p>
    <w:p w:rsidR="008D4410" w:rsidRPr="00F22332" w:rsidRDefault="008D4410" w:rsidP="008D4410">
      <w:r w:rsidRPr="00F22332">
        <w:t>Deletions from the list of country names shall be made on the basis of information from United Nations Headquarters, or upon the request of a member of ISO 3166/MA. The ISO 3166/MA shall decide upon the deletion, on the basis of the information received. The corresponding code element is reserved.</w:t>
      </w:r>
    </w:p>
    <w:p w:rsidR="008D4410" w:rsidRDefault="008D4410" w:rsidP="008D4410">
      <w:pPr>
        <w:rPr>
          <w:lang w:eastAsia="ja-JP"/>
        </w:rPr>
      </w:pPr>
      <w:r>
        <w:t>The part 3 of ISO 3166 standard</w:t>
      </w:r>
      <w:r w:rsidRPr="00F22332">
        <w:t xml:space="preserve"> provides the list of country names deleted in </w:t>
      </w:r>
      <w:r>
        <w:t>the</w:t>
      </w:r>
      <w:r w:rsidRPr="00F22332">
        <w:t xml:space="preserve"> part </w:t>
      </w:r>
      <w:r>
        <w:t xml:space="preserve">1 </w:t>
      </w:r>
      <w:r w:rsidRPr="00F22332">
        <w:t>of ISO 3166 since its first edition in 1974</w:t>
      </w:r>
      <w:r>
        <w:t>. The traceabil</w:t>
      </w:r>
      <w:r w:rsidR="00F11239">
        <w:t>ity of country code elements</w:t>
      </w:r>
      <w:r>
        <w:t xml:space="preserve"> and their status is also provided.</w:t>
      </w:r>
    </w:p>
    <w:p w:rsidR="008D4410" w:rsidRPr="002E0796" w:rsidRDefault="008D4410" w:rsidP="008D4410">
      <w:pPr>
        <w:pStyle w:val="Titre2"/>
        <w:numPr>
          <w:ilvl w:val="1"/>
          <w:numId w:val="1"/>
        </w:numPr>
        <w:tabs>
          <w:tab w:val="clear" w:pos="360"/>
        </w:tabs>
      </w:pPr>
      <w:bookmarkStart w:id="445" w:name="_Toc526025827"/>
      <w:r>
        <w:rPr>
          <w:spacing w:val="-2"/>
        </w:rPr>
        <w:t>Alteration to country names or code elements</w:t>
      </w:r>
      <w:bookmarkEnd w:id="445"/>
    </w:p>
    <w:p w:rsidR="008D4410" w:rsidRDefault="008D4410" w:rsidP="008D4410">
      <w:r w:rsidRPr="00F22332">
        <w:t xml:space="preserve">Alterations to a country name or code element shall be based primarily on information from United Nations Headquarters. A significant change of name may require the ISO 3166/MA to change the alpha </w:t>
      </w:r>
      <w:r w:rsidRPr="00F22332">
        <w:lastRenderedPageBreak/>
        <w:t>code element concerned. The ISO 3166/MA, however, shall endeavour to maintain stability in the list of code elements</w:t>
      </w:r>
      <w:r>
        <w:t>.</w:t>
      </w:r>
    </w:p>
    <w:p w:rsidR="008D4410" w:rsidRPr="008D4410" w:rsidRDefault="008D4410" w:rsidP="008D4410">
      <w:pPr>
        <w:pStyle w:val="Titre2"/>
        <w:numPr>
          <w:ilvl w:val="1"/>
          <w:numId w:val="1"/>
        </w:numPr>
        <w:tabs>
          <w:tab w:val="clear" w:pos="360"/>
        </w:tabs>
      </w:pPr>
      <w:bookmarkStart w:id="446" w:name="_Toc526025828"/>
      <w:r>
        <w:rPr>
          <w:spacing w:val="-2"/>
        </w:rPr>
        <w:t>Reservation of country code elements</w:t>
      </w:r>
      <w:bookmarkEnd w:id="446"/>
    </w:p>
    <w:p w:rsidR="001A33D0" w:rsidRDefault="008D4410" w:rsidP="001A33D0">
      <w:pPr>
        <w:pStyle w:val="Titre3"/>
        <w:numPr>
          <w:ilvl w:val="2"/>
          <w:numId w:val="1"/>
        </w:numPr>
      </w:pPr>
      <w:bookmarkStart w:id="447" w:name="_Toc526025829"/>
      <w:r>
        <w:t>Introduction</w:t>
      </w:r>
      <w:bookmarkEnd w:id="447"/>
    </w:p>
    <w:p w:rsidR="008D4410" w:rsidRPr="00F22332" w:rsidRDefault="008D4410" w:rsidP="008D4410">
      <w:r w:rsidRPr="00F22332">
        <w:t>Some code elements are reserved</w:t>
      </w:r>
    </w:p>
    <w:p w:rsidR="008D4410" w:rsidRDefault="008D4410" w:rsidP="008D4410">
      <w:pPr>
        <w:pStyle w:val="Listecontinue"/>
        <w:numPr>
          <w:ilvl w:val="0"/>
          <w:numId w:val="21"/>
        </w:numPr>
        <w:tabs>
          <w:tab w:val="clear" w:pos="403"/>
        </w:tabs>
        <w:spacing w:after="240" w:line="230" w:lineRule="atLeast"/>
        <w:contextualSpacing w:val="0"/>
      </w:pPr>
      <w:r w:rsidRPr="00F22332">
        <w:t>for a limited period when their reservation is the result of the deletion (</w:t>
      </w:r>
      <w:ins w:id="448" w:author="Elisabeth" w:date="2018-09-29T22:52:00Z">
        <w:r w:rsidR="001B1A7F">
          <w:t>7</w:t>
        </w:r>
      </w:ins>
      <w:del w:id="449" w:author="Elisabeth" w:date="2018-09-29T22:52:00Z">
        <w:r w:rsidRPr="00F22332" w:rsidDel="001B1A7F">
          <w:delText>9</w:delText>
        </w:r>
      </w:del>
      <w:r w:rsidRPr="00F22332">
        <w:t>.3) or the alteration (</w:t>
      </w:r>
      <w:ins w:id="450" w:author="Elisabeth" w:date="2018-09-29T22:52:00Z">
        <w:r w:rsidR="001B1A7F">
          <w:t>7</w:t>
        </w:r>
      </w:ins>
      <w:del w:id="451" w:author="Elisabeth" w:date="2018-09-29T22:52:00Z">
        <w:r w:rsidRPr="00F22332" w:rsidDel="001B1A7F">
          <w:delText>9</w:delText>
        </w:r>
      </w:del>
      <w:r w:rsidRPr="00F22332">
        <w:t>.4) of a country name,</w:t>
      </w:r>
    </w:p>
    <w:p w:rsidR="008D4410" w:rsidRDefault="008D4410" w:rsidP="008D4410">
      <w:pPr>
        <w:pStyle w:val="Listecontinue"/>
        <w:numPr>
          <w:ilvl w:val="0"/>
          <w:numId w:val="21"/>
        </w:numPr>
        <w:tabs>
          <w:tab w:val="clear" w:pos="403"/>
        </w:tabs>
        <w:spacing w:after="240" w:line="230" w:lineRule="atLeast"/>
        <w:contextualSpacing w:val="0"/>
      </w:pPr>
      <w:proofErr w:type="gramStart"/>
      <w:r w:rsidRPr="00F22332">
        <w:t>for</w:t>
      </w:r>
      <w:proofErr w:type="gramEnd"/>
      <w:r w:rsidRPr="00F22332">
        <w:t xml:space="preserve"> an indeterminate period when the reservation is the result of the application of international law (</w:t>
      </w:r>
      <w:ins w:id="452" w:author="Elisabeth" w:date="2018-09-29T23:03:00Z">
        <w:r w:rsidR="005D3ADF">
          <w:t>7</w:t>
        </w:r>
      </w:ins>
      <w:del w:id="453" w:author="Elisabeth" w:date="2018-09-29T23:03:00Z">
        <w:r w:rsidRPr="00F22332" w:rsidDel="005D3ADF">
          <w:delText>9</w:delText>
        </w:r>
      </w:del>
      <w:r w:rsidRPr="00F22332">
        <w:t>.5.3) or of exceptional requests (</w:t>
      </w:r>
      <w:ins w:id="454" w:author="Elisabeth" w:date="2018-09-29T23:03:00Z">
        <w:r w:rsidR="005D3ADF">
          <w:t>7</w:t>
        </w:r>
      </w:ins>
      <w:del w:id="455" w:author="Elisabeth" w:date="2018-09-29T23:03:00Z">
        <w:r w:rsidRPr="00F22332" w:rsidDel="005D3ADF">
          <w:delText>9</w:delText>
        </w:r>
      </w:del>
      <w:r w:rsidRPr="00F22332">
        <w:t>.5.4</w:t>
      </w:r>
      <w:r>
        <w:t>).</w:t>
      </w:r>
    </w:p>
    <w:p w:rsidR="000C665F" w:rsidRDefault="000C665F" w:rsidP="000C665F">
      <w:pPr>
        <w:pStyle w:val="Titre3"/>
        <w:numPr>
          <w:ilvl w:val="2"/>
          <w:numId w:val="1"/>
        </w:numPr>
      </w:pPr>
      <w:bookmarkStart w:id="456" w:name="_Toc70159121"/>
      <w:bookmarkStart w:id="457" w:name="_Toc526025830"/>
      <w:r w:rsidRPr="00F22332">
        <w:t>Period</w:t>
      </w:r>
      <w:bookmarkEnd w:id="456"/>
      <w:r w:rsidRPr="00F22332">
        <w:t xml:space="preserve"> of non-allocation</w:t>
      </w:r>
      <w:bookmarkEnd w:id="457"/>
    </w:p>
    <w:p w:rsidR="008D4410" w:rsidRDefault="000C665F" w:rsidP="008D4410">
      <w:pPr>
        <w:rPr>
          <w:lang w:eastAsia="ja-JP"/>
        </w:rPr>
      </w:pPr>
      <w:r w:rsidRPr="00F22332">
        <w:t>Country code elements that the ISO 3166/MA has altered or deleted should not be reallocated during a period of at least fifty years after the change. The exact period is determined in each case on the basis of the extent to which the former code element was used.</w:t>
      </w:r>
    </w:p>
    <w:p w:rsidR="000C665F" w:rsidRDefault="000C665F" w:rsidP="000C665F">
      <w:pPr>
        <w:pStyle w:val="Titre3"/>
        <w:numPr>
          <w:ilvl w:val="2"/>
          <w:numId w:val="1"/>
        </w:numPr>
      </w:pPr>
      <w:bookmarkStart w:id="458" w:name="_Toc526025831"/>
      <w:r w:rsidRPr="00F22332">
        <w:t>Period of non</w:t>
      </w:r>
      <w:r>
        <w:t>-use</w:t>
      </w:r>
      <w:bookmarkEnd w:id="458"/>
    </w:p>
    <w:p w:rsidR="000C665F" w:rsidRPr="00F22332" w:rsidRDefault="000C665F" w:rsidP="000C665F">
      <w:r w:rsidRPr="00F22332">
        <w:t>Certain country code elements existing at the time of the first publication of the ISO 3166 country codes and differing from those in this part of ISO 3166 should not be used for an indeterminate period to represent other country names. This provision applies to certain vehicle designations notified under the 1949 and 1968 Conventions on Road Traffic (see Bibliography).</w:t>
      </w:r>
    </w:p>
    <w:p w:rsidR="000C665F" w:rsidRDefault="000C665F" w:rsidP="000C665F">
      <w:pPr>
        <w:rPr>
          <w:lang w:eastAsia="ja-JP"/>
        </w:rPr>
      </w:pPr>
      <w:r w:rsidRPr="00F22332">
        <w:t xml:space="preserve">Code elements to which this provision applies should be included in the list of reserved code elements (see </w:t>
      </w:r>
      <w:ins w:id="459" w:author="Elisabeth" w:date="2018-09-29T23:04:00Z">
        <w:r w:rsidR="00FD4B30">
          <w:t>7</w:t>
        </w:r>
      </w:ins>
      <w:del w:id="460" w:author="Elisabeth" w:date="2018-09-29T23:04:00Z">
        <w:r w:rsidRPr="00F22332" w:rsidDel="00FD4B30">
          <w:delText>9</w:delText>
        </w:r>
      </w:del>
      <w:r w:rsidRPr="00F22332">
        <w:t>.5.6) and should not be reallocated during a period of at least fifty years after the date when the countries or organizations concerned have discontinued their use.</w:t>
      </w:r>
    </w:p>
    <w:p w:rsidR="000C665F" w:rsidRDefault="000C665F" w:rsidP="000C665F">
      <w:pPr>
        <w:pStyle w:val="Titre3"/>
      </w:pPr>
      <w:bookmarkStart w:id="461" w:name="_Toc526025832"/>
      <w:r w:rsidRPr="000C665F">
        <w:t>Exceptional reserved code elements</w:t>
      </w:r>
      <w:bookmarkEnd w:id="461"/>
    </w:p>
    <w:p w:rsidR="008D4410" w:rsidRDefault="000C665F" w:rsidP="008D4410">
      <w:pPr>
        <w:rPr>
          <w:lang w:eastAsia="ja-JP"/>
        </w:rPr>
      </w:pPr>
      <w:r w:rsidRPr="00F22332">
        <w:t>Code elements may be reserved, in exceptional cases, for country names which the ISO 3166/MA has decided not to include in this part of ISO 3166, but for which an interchange requirement exists. Before such code elements are reserved, advice from the relevant authority must be sought.</w:t>
      </w:r>
    </w:p>
    <w:p w:rsidR="000C665F" w:rsidRDefault="000C665F" w:rsidP="000C665F">
      <w:pPr>
        <w:pStyle w:val="Titre3"/>
        <w:numPr>
          <w:ilvl w:val="2"/>
          <w:numId w:val="1"/>
        </w:numPr>
      </w:pPr>
      <w:bookmarkStart w:id="462" w:name="_Toc526025833"/>
      <w:r>
        <w:t>Reallocation</w:t>
      </w:r>
      <w:bookmarkEnd w:id="462"/>
    </w:p>
    <w:p w:rsidR="008D4410" w:rsidRDefault="000C665F" w:rsidP="008D4410">
      <w:pPr>
        <w:rPr>
          <w:lang w:eastAsia="ja-JP"/>
        </w:rPr>
      </w:pPr>
      <w:r w:rsidRPr="00F22332">
        <w:t>Before reallocating a former code element or a formerly reserved code element, the ISO 3166/MA shall consult, as appropriate, the authority or agency on whose behalf the code element was reserved, and consideration shall be given to difficulties which might arise from the reallocation.</w:t>
      </w:r>
    </w:p>
    <w:p w:rsidR="000C665F" w:rsidRDefault="000C665F" w:rsidP="000C665F">
      <w:pPr>
        <w:pStyle w:val="Titre3"/>
        <w:numPr>
          <w:ilvl w:val="2"/>
          <w:numId w:val="1"/>
        </w:numPr>
      </w:pPr>
      <w:bookmarkStart w:id="463" w:name="_Toc526025834"/>
      <w:r>
        <w:t>List of reserved code elements</w:t>
      </w:r>
      <w:bookmarkEnd w:id="463"/>
    </w:p>
    <w:p w:rsidR="000C665F" w:rsidRDefault="000C665F" w:rsidP="008D4410">
      <w:r w:rsidRPr="00F22332">
        <w:t>A list of reserved code elements is kept by the ISO 3166/MA secretariat</w:t>
      </w:r>
      <w:r>
        <w:t>.</w:t>
      </w:r>
    </w:p>
    <w:p w:rsidR="000C665F" w:rsidRPr="008D4410" w:rsidRDefault="000C665F" w:rsidP="000C665F">
      <w:pPr>
        <w:pStyle w:val="Titre2"/>
        <w:numPr>
          <w:ilvl w:val="1"/>
          <w:numId w:val="1"/>
        </w:numPr>
        <w:tabs>
          <w:tab w:val="clear" w:pos="360"/>
        </w:tabs>
      </w:pPr>
      <w:bookmarkStart w:id="464" w:name="_Toc132185820"/>
      <w:bookmarkStart w:id="465" w:name="_Toc133720439"/>
      <w:bookmarkStart w:id="466" w:name="_Toc133907567"/>
      <w:bookmarkStart w:id="467" w:name="_Toc526025835"/>
      <w:r w:rsidRPr="00F22332">
        <w:t>Advice regarding use</w:t>
      </w:r>
      <w:bookmarkEnd w:id="464"/>
      <w:bookmarkEnd w:id="465"/>
      <w:bookmarkEnd w:id="466"/>
      <w:r w:rsidRPr="00F22332">
        <w:t xml:space="preserve"> of </w:t>
      </w:r>
      <w:r>
        <w:rPr>
          <w:spacing w:val="-2"/>
        </w:rPr>
        <w:t>country code elements</w:t>
      </w:r>
      <w:bookmarkEnd w:id="467"/>
    </w:p>
    <w:p w:rsidR="000C665F" w:rsidRDefault="000C665F" w:rsidP="008D4410">
      <w:r w:rsidRPr="00F22332">
        <w:t>The ISO 3166/MA is available for consultation and assistance on the use of country names in coded form</w:t>
      </w:r>
      <w:r>
        <w:t>.</w:t>
      </w:r>
    </w:p>
    <w:p w:rsidR="002E1666" w:rsidRPr="002E0796" w:rsidRDefault="002E1666" w:rsidP="002E1666">
      <w:pPr>
        <w:pStyle w:val="Titre2"/>
        <w:numPr>
          <w:ilvl w:val="1"/>
          <w:numId w:val="1"/>
        </w:numPr>
        <w:tabs>
          <w:tab w:val="clear" w:pos="360"/>
        </w:tabs>
      </w:pPr>
      <w:bookmarkStart w:id="468" w:name="_Toc526025836"/>
      <w:r>
        <w:rPr>
          <w:spacing w:val="-2"/>
        </w:rPr>
        <w:lastRenderedPageBreak/>
        <w:t>Change of country subdivision names</w:t>
      </w:r>
      <w:bookmarkEnd w:id="468"/>
    </w:p>
    <w:p w:rsidR="000C665F" w:rsidRDefault="002E1666" w:rsidP="008D4410">
      <w:pPr>
        <w:rPr>
          <w:lang w:eastAsia="ja-JP"/>
        </w:rPr>
      </w:pPr>
      <w:r w:rsidRPr="00F22332">
        <w:rPr>
          <w:spacing w:val="-2"/>
        </w:rPr>
        <w:t>All additions, deletions and alterations in the list of country subdivision names shall be made on the basis of information identified in 7.1</w:t>
      </w:r>
      <w:r>
        <w:rPr>
          <w:spacing w:val="-2"/>
        </w:rPr>
        <w:t>.</w:t>
      </w:r>
    </w:p>
    <w:p w:rsidR="002E1666" w:rsidRPr="002E0796" w:rsidRDefault="002E1666" w:rsidP="002E1666">
      <w:pPr>
        <w:pStyle w:val="Titre2"/>
        <w:numPr>
          <w:ilvl w:val="1"/>
          <w:numId w:val="1"/>
        </w:numPr>
        <w:tabs>
          <w:tab w:val="clear" w:pos="360"/>
        </w:tabs>
      </w:pPr>
      <w:bookmarkStart w:id="469" w:name="_Toc526025837"/>
      <w:r>
        <w:rPr>
          <w:spacing w:val="-2"/>
        </w:rPr>
        <w:t>Alteration to country subdivision code elements</w:t>
      </w:r>
      <w:bookmarkEnd w:id="469"/>
    </w:p>
    <w:p w:rsidR="002E1666" w:rsidRDefault="002E1666" w:rsidP="008D4410">
      <w:pPr>
        <w:rPr>
          <w:spacing w:val="-2"/>
        </w:rPr>
      </w:pPr>
      <w:r w:rsidRPr="00F22332">
        <w:rPr>
          <w:spacing w:val="-2"/>
        </w:rPr>
        <w:t>The Maintenance Agency shall endeavour to maintain stability in the lists of code elements. A significant change of a country subdivision name may require the ISO 3166/MA to alter the code element after appropriate consultation with the authorities concerned</w:t>
      </w:r>
      <w:r>
        <w:rPr>
          <w:spacing w:val="-2"/>
        </w:rPr>
        <w:t>.</w:t>
      </w:r>
    </w:p>
    <w:p w:rsidR="002E1666" w:rsidRDefault="002E1666" w:rsidP="008D4410">
      <w:pPr>
        <w:rPr>
          <w:spacing w:val="-2"/>
        </w:rPr>
      </w:pPr>
    </w:p>
    <w:p w:rsidR="002E1666" w:rsidRDefault="002E1666" w:rsidP="008D4410">
      <w:pPr>
        <w:rPr>
          <w:spacing w:val="-2"/>
        </w:rPr>
      </w:pPr>
    </w:p>
    <w:p w:rsidR="001A33D0" w:rsidRPr="002E0796" w:rsidRDefault="001A33D0" w:rsidP="001A33D0">
      <w:pPr>
        <w:pStyle w:val="ANNEX"/>
        <w:numPr>
          <w:ilvl w:val="0"/>
          <w:numId w:val="7"/>
        </w:numPr>
      </w:pPr>
      <w:bookmarkStart w:id="470" w:name="_Toc450303222"/>
      <w:bookmarkStart w:id="471" w:name="_Toc9996972"/>
      <w:bookmarkStart w:id="472" w:name="_Toc438968655"/>
      <w:bookmarkStart w:id="473" w:name="_Toc443461103"/>
      <w:bookmarkStart w:id="474" w:name="_Toc353342675"/>
      <w:r w:rsidRPr="002E0796">
        <w:lastRenderedPageBreak/>
        <w:br/>
      </w:r>
      <w:bookmarkStart w:id="475" w:name="_Toc526025838"/>
      <w:r w:rsidRPr="002E0796">
        <w:rPr>
          <w:b w:val="0"/>
        </w:rPr>
        <w:t>(informative)</w:t>
      </w:r>
      <w:bookmarkEnd w:id="470"/>
      <w:bookmarkEnd w:id="471"/>
      <w:bookmarkEnd w:id="472"/>
      <w:bookmarkEnd w:id="473"/>
      <w:bookmarkEnd w:id="474"/>
      <w:r w:rsidRPr="002E0796">
        <w:br/>
      </w:r>
      <w:r w:rsidRPr="002E0796">
        <w:br/>
      </w:r>
      <w:r w:rsidR="003B77EA" w:rsidRPr="00F22332">
        <w:t xml:space="preserve">Numerical </w:t>
      </w:r>
      <w:r w:rsidR="00FF4E99">
        <w:t>representation of</w:t>
      </w:r>
      <w:r w:rsidR="00A53859">
        <w:t xml:space="preserve"> ISO 3166</w:t>
      </w:r>
      <w:r w:rsidR="003B77EA" w:rsidRPr="00F22332">
        <w:t xml:space="preserve"> alpha-2 code elements</w:t>
      </w:r>
      <w:bookmarkEnd w:id="475"/>
    </w:p>
    <w:p w:rsidR="003B77EA" w:rsidRDefault="00481875" w:rsidP="003B77EA">
      <w:pPr>
        <w:rPr>
          <w:spacing w:val="-2"/>
          <w:sz w:val="19"/>
        </w:rPr>
      </w:pPr>
      <w:r>
        <w:t>C.1</w:t>
      </w:r>
      <w:r>
        <w:tab/>
      </w:r>
      <w:r w:rsidR="003B77EA" w:rsidRPr="00F22332">
        <w:t>In this annex, a numerical representation of the alpha-2 code is provided for use when direct transliteration is not possible, i.e. in the case of languages using non-Latin characters, or when for other reasons an algorithmic conversion is convenient</w:t>
      </w:r>
      <w:r w:rsidR="003B77EA" w:rsidRPr="00F22332">
        <w:rPr>
          <w:spacing w:val="-2"/>
          <w:sz w:val="19"/>
        </w:rPr>
        <w:t>.</w:t>
      </w:r>
    </w:p>
    <w:p w:rsidR="003B77EA" w:rsidRDefault="003B77EA" w:rsidP="003B77EA">
      <w:r w:rsidRPr="00F22332">
        <w:t>The numerical representation is obtained by converting the alpha-2 code elements into numbers using simple mathematical rules</w:t>
      </w:r>
      <w:r>
        <w:t>.</w:t>
      </w:r>
    </w:p>
    <w:p w:rsidR="003B77EA" w:rsidRDefault="00481875" w:rsidP="003B77EA">
      <w:r>
        <w:t>C.2</w:t>
      </w:r>
      <w:r>
        <w:tab/>
      </w:r>
      <w:r w:rsidR="003B77EA" w:rsidRPr="00F22332">
        <w:t>It is important to distinguish between the respective merits of the three-digit numeric code specified in this part of ISO 3166 and this numerical representation. The former has the advantage that the codes are unaffected by changes in the names of countries which might lead to changes of the alpha-2 code. The numerical representation has the merit that it can be obtained from, and converted back into, alpha-2 code, by the application of conversion rules</w:t>
      </w:r>
      <w:r w:rsidR="003B77EA">
        <w:t>.</w:t>
      </w:r>
    </w:p>
    <w:p w:rsidR="003B77EA" w:rsidRDefault="00A53859" w:rsidP="003B77EA">
      <w:pPr>
        <w:rPr>
          <w:lang w:eastAsia="ja-JP"/>
        </w:rPr>
      </w:pPr>
      <w:r>
        <w:rPr>
          <w:lang w:eastAsia="ja-JP"/>
        </w:rPr>
        <w:t>C.3</w:t>
      </w:r>
      <w:r>
        <w:rPr>
          <w:lang w:eastAsia="ja-JP"/>
        </w:rPr>
        <w:tab/>
      </w:r>
      <w:r w:rsidR="003B77EA">
        <w:rPr>
          <w:lang w:eastAsia="ja-JP"/>
        </w:rPr>
        <w:t>The formula for converting an alpha-2 code element into its equivalent numerical representation is:</w:t>
      </w:r>
    </w:p>
    <w:p w:rsidR="003B77EA" w:rsidRDefault="003B77EA" w:rsidP="003B77EA">
      <w:pPr>
        <w:ind w:left="720"/>
        <w:rPr>
          <w:lang w:eastAsia="ja-JP"/>
        </w:rPr>
      </w:pPr>
      <w:r w:rsidRPr="00F22332">
        <w:t>1 070 + 30</w:t>
      </w:r>
      <w:r w:rsidRPr="00F22332">
        <w:rPr>
          <w:rFonts w:ascii="Times New Roman" w:hAnsi="Times New Roman"/>
          <w:i/>
        </w:rPr>
        <w:t>a</w:t>
      </w:r>
      <w:r w:rsidRPr="00F22332">
        <w:rPr>
          <w:i/>
        </w:rPr>
        <w:t> </w:t>
      </w:r>
      <w:r w:rsidRPr="00F22332">
        <w:t>+ </w:t>
      </w:r>
      <w:r w:rsidRPr="00F22332">
        <w:rPr>
          <w:rFonts w:ascii="Times New Roman" w:hAnsi="Times New Roman"/>
          <w:i/>
        </w:rPr>
        <w:t>b</w:t>
      </w:r>
      <w:r w:rsidRPr="00F22332">
        <w:rPr>
          <w:i/>
        </w:rPr>
        <w:t> </w:t>
      </w:r>
      <w:r>
        <w:rPr>
          <w:lang w:eastAsia="ja-JP"/>
        </w:rPr>
        <w:t>=</w:t>
      </w:r>
      <w:r w:rsidRPr="00F22332">
        <w:rPr>
          <w:i/>
        </w:rPr>
        <w:t> </w:t>
      </w:r>
      <w:r>
        <w:rPr>
          <w:lang w:eastAsia="ja-JP"/>
        </w:rPr>
        <w:t>numerical representation</w:t>
      </w:r>
    </w:p>
    <w:p w:rsidR="003B77EA" w:rsidRDefault="003B77EA" w:rsidP="003B77EA">
      <w:pPr>
        <w:rPr>
          <w:lang w:eastAsia="ja-JP"/>
        </w:rPr>
      </w:pPr>
      <w:proofErr w:type="gramStart"/>
      <w:r>
        <w:rPr>
          <w:lang w:eastAsia="ja-JP"/>
        </w:rPr>
        <w:t>where</w:t>
      </w:r>
      <w:proofErr w:type="gramEnd"/>
    </w:p>
    <w:p w:rsidR="003B77EA" w:rsidRDefault="003B77EA" w:rsidP="003B77EA">
      <w:pPr>
        <w:ind w:left="720"/>
        <w:rPr>
          <w:lang w:eastAsia="ja-JP"/>
        </w:rPr>
      </w:pPr>
      <w:proofErr w:type="gramStart"/>
      <w:r w:rsidRPr="003B77EA">
        <w:rPr>
          <w:i/>
          <w:lang w:eastAsia="ja-JP"/>
        </w:rPr>
        <w:t>a</w:t>
      </w:r>
      <w:proofErr w:type="gramEnd"/>
      <w:r>
        <w:rPr>
          <w:lang w:eastAsia="ja-JP"/>
        </w:rPr>
        <w:tab/>
        <w:t>is the numerical position of the first letter (</w:t>
      </w:r>
      <w:r w:rsidRPr="00F22332">
        <w:rPr>
          <w:rFonts w:ascii="Times New Roman" w:hAnsi="Times New Roman"/>
          <w:i/>
        </w:rPr>
        <w:t>a </w:t>
      </w:r>
      <w:r w:rsidRPr="00F22332">
        <w:t xml:space="preserve">= 1, . . . </w:t>
      </w:r>
      <w:r w:rsidRPr="00F22332">
        <w:rPr>
          <w:rFonts w:ascii="Times New Roman" w:hAnsi="Times New Roman"/>
          <w:i/>
        </w:rPr>
        <w:t>z</w:t>
      </w:r>
      <w:r w:rsidRPr="00F22332">
        <w:rPr>
          <w:i/>
        </w:rPr>
        <w:t> </w:t>
      </w:r>
      <w:r w:rsidRPr="00F22332">
        <w:t>= 26</w:t>
      </w:r>
      <w:r>
        <w:rPr>
          <w:lang w:eastAsia="ja-JP"/>
        </w:rPr>
        <w:t>);</w:t>
      </w:r>
    </w:p>
    <w:p w:rsidR="003B77EA" w:rsidRDefault="003B77EA" w:rsidP="003B77EA">
      <w:pPr>
        <w:ind w:left="720"/>
        <w:rPr>
          <w:lang w:eastAsia="ja-JP"/>
        </w:rPr>
      </w:pPr>
      <w:proofErr w:type="gramStart"/>
      <w:r w:rsidRPr="003B77EA">
        <w:rPr>
          <w:i/>
          <w:lang w:eastAsia="ja-JP"/>
        </w:rPr>
        <w:t>b</w:t>
      </w:r>
      <w:proofErr w:type="gramEnd"/>
      <w:r>
        <w:rPr>
          <w:lang w:eastAsia="ja-JP"/>
        </w:rPr>
        <w:tab/>
        <w:t>is the numerical position of the second letter.</w:t>
      </w:r>
    </w:p>
    <w:p w:rsidR="003B77EA" w:rsidRDefault="00A53859" w:rsidP="003B77EA">
      <w:pPr>
        <w:rPr>
          <w:lang w:eastAsia="ja-JP"/>
        </w:rPr>
      </w:pPr>
      <w:r>
        <w:rPr>
          <w:lang w:eastAsia="ja-JP"/>
        </w:rPr>
        <w:t>C.4</w:t>
      </w:r>
      <w:r>
        <w:rPr>
          <w:lang w:eastAsia="ja-JP"/>
        </w:rPr>
        <w:tab/>
      </w:r>
      <w:r w:rsidR="003B77EA" w:rsidRPr="003B77EA">
        <w:rPr>
          <w:lang w:eastAsia="ja-JP"/>
        </w:rPr>
        <w:t>The formula for converting a numerical representation into its equivalent alpha-2 code element is:</w:t>
      </w:r>
    </w:p>
    <w:p w:rsidR="003B77EA" w:rsidRDefault="003B77EA" w:rsidP="003B77EA">
      <w:pPr>
        <w:ind w:left="720"/>
      </w:pPr>
      <w:r w:rsidRPr="00F22332">
        <w:rPr>
          <w:position w:val="-22"/>
        </w:rPr>
        <w:object w:dxaOrig="38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27.75pt" o:ole="">
            <v:imagedata r:id="rId22" o:title=""/>
          </v:shape>
          <o:OLEObject Type="Embed" ProgID="Equation.DSMT4" ShapeID="_x0000_i1025" DrawAspect="Content" ObjectID="_1599767748" r:id="rId23"/>
        </w:object>
      </w:r>
    </w:p>
    <w:p w:rsidR="003B77EA" w:rsidRDefault="003B77EA" w:rsidP="003B77EA">
      <w:proofErr w:type="gramStart"/>
      <w:r>
        <w:t>where</w:t>
      </w:r>
      <w:proofErr w:type="gramEnd"/>
    </w:p>
    <w:p w:rsidR="003B77EA" w:rsidRDefault="003B77EA" w:rsidP="003B77EA">
      <w:pPr>
        <w:pStyle w:val="dl"/>
        <w:spacing w:after="200"/>
        <w:ind w:left="1120"/>
      </w:pPr>
      <w:proofErr w:type="gramStart"/>
      <w:r w:rsidRPr="00F22332">
        <w:rPr>
          <w:rFonts w:ascii="Times New Roman" w:hAnsi="Times New Roman"/>
          <w:i/>
        </w:rPr>
        <w:t>a</w:t>
      </w:r>
      <w:proofErr w:type="gramEnd"/>
      <w:r w:rsidRPr="00F22332">
        <w:tab/>
        <w:t xml:space="preserve">is the whole number of part of the division and corresponds to </w:t>
      </w:r>
      <w:r w:rsidRPr="00F22332">
        <w:rPr>
          <w:rFonts w:ascii="Times New Roman" w:hAnsi="Times New Roman"/>
          <w:i/>
        </w:rPr>
        <w:t>a</w:t>
      </w:r>
      <w:r w:rsidRPr="00F22332">
        <w:rPr>
          <w:i/>
        </w:rPr>
        <w:t xml:space="preserve"> </w:t>
      </w:r>
      <w:r w:rsidR="009523EC">
        <w:t xml:space="preserve">in Clause </w:t>
      </w:r>
      <w:r w:rsidRPr="00F22332">
        <w:t>3;</w:t>
      </w:r>
    </w:p>
    <w:p w:rsidR="003B77EA" w:rsidRPr="009523EC" w:rsidRDefault="009523EC" w:rsidP="009523EC">
      <w:pPr>
        <w:pStyle w:val="dl"/>
        <w:spacing w:after="200"/>
        <w:ind w:left="1120"/>
        <w:rPr>
          <w:spacing w:val="-2"/>
        </w:rPr>
      </w:pPr>
      <w:proofErr w:type="gramStart"/>
      <w:r>
        <w:rPr>
          <w:rFonts w:ascii="Times New Roman" w:hAnsi="Times New Roman"/>
          <w:i/>
        </w:rPr>
        <w:t>b</w:t>
      </w:r>
      <w:proofErr w:type="gramEnd"/>
      <w:r w:rsidRPr="00F22332">
        <w:tab/>
        <w:t xml:space="preserve">is the remainder of the division and corresponds to </w:t>
      </w:r>
      <w:r w:rsidRPr="00F22332">
        <w:rPr>
          <w:rFonts w:ascii="Times New Roman" w:hAnsi="Times New Roman"/>
          <w:i/>
        </w:rPr>
        <w:t>b</w:t>
      </w:r>
      <w:r w:rsidRPr="00F22332">
        <w:rPr>
          <w:i/>
        </w:rPr>
        <w:t xml:space="preserve"> </w:t>
      </w:r>
      <w:r>
        <w:t>in Clause 3.</w:t>
      </w:r>
    </w:p>
    <w:p w:rsidR="009523EC" w:rsidRDefault="00A53859" w:rsidP="009523EC">
      <w:pPr>
        <w:rPr>
          <w:lang w:eastAsia="ja-JP"/>
        </w:rPr>
      </w:pPr>
      <w:r>
        <w:rPr>
          <w:lang w:eastAsia="ja-JP"/>
        </w:rPr>
        <w:t>C.5</w:t>
      </w:r>
      <w:r>
        <w:rPr>
          <w:lang w:eastAsia="ja-JP"/>
        </w:rPr>
        <w:tab/>
      </w:r>
      <w:r w:rsidR="009523EC">
        <w:rPr>
          <w:lang w:eastAsia="ja-JP"/>
        </w:rPr>
        <w:t>A conversion matrix is given on the following pages.</w:t>
      </w:r>
    </w:p>
    <w:p w:rsidR="009523EC" w:rsidRDefault="009523EC" w:rsidP="009523EC">
      <w:pPr>
        <w:rPr>
          <w:lang w:eastAsia="ja-JP"/>
        </w:rPr>
      </w:pPr>
      <w:r>
        <w:rPr>
          <w:lang w:eastAsia="ja-JP"/>
        </w:rPr>
        <w:t>NOTE</w:t>
      </w:r>
      <w:r>
        <w:rPr>
          <w:lang w:eastAsia="ja-JP"/>
        </w:rPr>
        <w:tab/>
        <w:t>In closed systems and in other cases subject to prior agreement by all interchanging parties, the first digit (always the digit “1”) of the numerical representation can be omitted.</w:t>
      </w:r>
    </w:p>
    <w:p w:rsidR="00A53859" w:rsidRDefault="00A53859" w:rsidP="009523EC">
      <w:pPr>
        <w:rPr>
          <w:lang w:eastAsia="ja-JP"/>
        </w:rPr>
      </w:pPr>
    </w:p>
    <w:p w:rsidR="00A53859" w:rsidRDefault="00A53859" w:rsidP="009523EC">
      <w:pPr>
        <w:rPr>
          <w:lang w:eastAsia="ja-JP"/>
        </w:rPr>
      </w:pPr>
    </w:p>
    <w:p w:rsidR="00A53859" w:rsidRDefault="00A53859" w:rsidP="009523EC">
      <w:pPr>
        <w:rPr>
          <w:lang w:eastAsia="ja-JP"/>
        </w:rPr>
      </w:pPr>
    </w:p>
    <w:p w:rsidR="00A53859" w:rsidRDefault="00A53859" w:rsidP="009523EC">
      <w:pPr>
        <w:rPr>
          <w:lang w:eastAsia="ja-JP"/>
        </w:rPr>
      </w:pPr>
    </w:p>
    <w:p w:rsidR="00A53859" w:rsidRDefault="00A53859" w:rsidP="009523EC">
      <w:pPr>
        <w:rPr>
          <w:lang w:eastAsia="ja-JP"/>
        </w:rPr>
      </w:pPr>
    </w:p>
    <w:p w:rsidR="00FF4E99" w:rsidRDefault="00FF4E99" w:rsidP="009523EC">
      <w:pPr>
        <w:rPr>
          <w:lang w:eastAsia="ja-JP"/>
        </w:rPr>
      </w:pPr>
    </w:p>
    <w:p w:rsidR="00FF4E99" w:rsidRPr="002E0796" w:rsidRDefault="00FF4E99" w:rsidP="00FF4E99">
      <w:pPr>
        <w:pStyle w:val="ANNEX"/>
        <w:numPr>
          <w:ilvl w:val="0"/>
          <w:numId w:val="7"/>
        </w:numPr>
      </w:pPr>
      <w:r w:rsidRPr="002E0796">
        <w:lastRenderedPageBreak/>
        <w:br/>
      </w:r>
      <w:bookmarkStart w:id="476" w:name="_Toc526025839"/>
      <w:r w:rsidRPr="002E0796">
        <w:rPr>
          <w:b w:val="0"/>
        </w:rPr>
        <w:t>(informative)</w:t>
      </w:r>
      <w:r w:rsidRPr="002E0796">
        <w:br/>
      </w:r>
      <w:r w:rsidRPr="002E0796">
        <w:br/>
      </w:r>
      <w:r>
        <w:t>Conversion matrix for the numerical representation of ISO 3166</w:t>
      </w:r>
      <w:r w:rsidRPr="00F22332">
        <w:t xml:space="preserve"> alpha-2 code elements</w:t>
      </w:r>
      <w:bookmarkEnd w:id="476"/>
    </w:p>
    <w:p w:rsidR="00FF4E99" w:rsidRDefault="00FF4E99" w:rsidP="009523EC">
      <w:pPr>
        <w:rPr>
          <w:lang w:eastAsia="ja-JP"/>
        </w:rPr>
      </w:pPr>
    </w:p>
    <w:p w:rsidR="00A53859" w:rsidRDefault="00A53859" w:rsidP="009523EC">
      <w:pPr>
        <w:rPr>
          <w:lang w:eastAsia="ja-JP"/>
        </w:rPr>
      </w:pPr>
    </w:p>
    <w:p w:rsidR="007564C0" w:rsidRPr="00FF4E99" w:rsidRDefault="007564C0" w:rsidP="00F41BC0">
      <w:pPr>
        <w:spacing w:after="0"/>
        <w:rPr>
          <w:lang w:val="en-US"/>
        </w:rPr>
        <w:sectPr w:rsidR="007564C0" w:rsidRPr="00FF4E99" w:rsidSect="007564C0">
          <w:footerReference w:type="even" r:id="rId24"/>
          <w:footerReference w:type="default" r:id="rId25"/>
          <w:type w:val="oddPage"/>
          <w:pgSz w:w="11906" w:h="16838" w:code="9"/>
          <w:pgMar w:top="794" w:right="1077" w:bottom="567" w:left="1077" w:header="709" w:footer="284" w:gutter="0"/>
          <w:pgNumType w:start="1"/>
          <w:cols w:space="720"/>
          <w:docGrid w:linePitch="299"/>
        </w:sectPr>
      </w:pPr>
    </w:p>
    <w:p w:rsidR="00F41BC0" w:rsidRPr="00491880" w:rsidRDefault="00F41BC0" w:rsidP="00491880">
      <w:pPr>
        <w:spacing w:after="0"/>
        <w:rPr>
          <w:rFonts w:ascii="Arial" w:hAnsi="Arial" w:cs="Arial"/>
          <w:sz w:val="16"/>
          <w:szCs w:val="16"/>
          <w:lang w:val="en-US"/>
        </w:rPr>
      </w:pPr>
      <w:r w:rsidRPr="00491880">
        <w:rPr>
          <w:rFonts w:ascii="Arial" w:hAnsi="Arial" w:cs="Arial"/>
          <w:lang w:val="en-US"/>
        </w:rPr>
        <w:lastRenderedPageBreak/>
        <w:tab/>
      </w:r>
      <w:r w:rsidRPr="00491880">
        <w:rPr>
          <w:rFonts w:ascii="Arial" w:hAnsi="Arial" w:cs="Arial"/>
          <w:lang w:val="en-US"/>
        </w:rPr>
        <w:tab/>
      </w:r>
      <w:r w:rsidRPr="00491880">
        <w:rPr>
          <w:rFonts w:ascii="Arial" w:hAnsi="Arial" w:cs="Arial"/>
          <w:sz w:val="16"/>
          <w:szCs w:val="16"/>
          <w:lang w:val="en-US"/>
        </w:rPr>
        <w:t>Second letter of the ISO</w:t>
      </w:r>
      <w:r w:rsidRPr="00491880">
        <w:rPr>
          <w:rFonts w:ascii="Arial" w:hAnsi="Arial" w:cs="Arial"/>
        </w:rPr>
        <w:t> </w:t>
      </w:r>
      <w:r w:rsidRPr="00491880">
        <w:rPr>
          <w:rFonts w:ascii="Arial" w:hAnsi="Arial" w:cs="Arial"/>
          <w:sz w:val="16"/>
          <w:szCs w:val="16"/>
          <w:lang w:val="en-US"/>
        </w:rPr>
        <w:t>3166 alpha-2 code element</w:t>
      </w:r>
      <w:r w:rsidR="00491880" w:rsidRPr="00491880">
        <w:rPr>
          <w:rFonts w:ascii="Arial" w:hAnsi="Arial" w:cs="Arial"/>
          <w:sz w:val="16"/>
          <w:szCs w:val="16"/>
          <w:lang w:val="en-US"/>
        </w:rPr>
        <w:tab/>
      </w:r>
      <w:r w:rsidR="00491880" w:rsidRPr="00491880">
        <w:rPr>
          <w:rFonts w:ascii="Arial" w:hAnsi="Arial" w:cs="Arial"/>
          <w:sz w:val="16"/>
          <w:szCs w:val="16"/>
          <w:lang w:val="en-US"/>
        </w:rPr>
        <w:tab/>
      </w:r>
      <w:r w:rsidR="00491880" w:rsidRPr="00491880">
        <w:rPr>
          <w:rFonts w:ascii="Arial" w:hAnsi="Arial" w:cs="Arial"/>
          <w:i/>
          <w:sz w:val="16"/>
        </w:rPr>
        <w:t>Example:</w:t>
      </w:r>
      <w:r w:rsidR="00491880" w:rsidRPr="00491880">
        <w:rPr>
          <w:rFonts w:ascii="Arial" w:hAnsi="Arial" w:cs="Arial"/>
          <w:sz w:val="16"/>
        </w:rPr>
        <w:t xml:space="preserve"> The numeric representation for FR is 1268</w:t>
      </w:r>
    </w:p>
    <w:tbl>
      <w:tblPr>
        <w:tblW w:w="0" w:type="auto"/>
        <w:tblInd w:w="70" w:type="dxa"/>
        <w:tblCellMar>
          <w:left w:w="5" w:type="dxa"/>
          <w:right w:w="5" w:type="dxa"/>
        </w:tblCellMar>
        <w:tblLook w:val="0000" w:firstRow="0" w:lastRow="0" w:firstColumn="0" w:lastColumn="0" w:noHBand="0" w:noVBand="0"/>
      </w:tblPr>
      <w:tblGrid>
        <w:gridCol w:w="1159"/>
        <w:gridCol w:w="363"/>
        <w:gridCol w:w="429"/>
        <w:gridCol w:w="429"/>
        <w:gridCol w:w="429"/>
        <w:gridCol w:w="429"/>
        <w:gridCol w:w="429"/>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281"/>
      </w:tblGrid>
      <w:tr w:rsidR="00F41BC0" w:rsidRPr="00F22332" w:rsidTr="006271CA">
        <w:trPr>
          <w:cantSplit/>
        </w:trPr>
        <w:tc>
          <w:tcPr>
            <w:tcW w:w="1159" w:type="dxa"/>
            <w:vMerge w:val="restart"/>
            <w:tcBorders>
              <w:top w:val="nil"/>
              <w:left w:val="nil"/>
              <w:right w:val="nil"/>
            </w:tcBorders>
            <w:vAlign w:val="center"/>
          </w:tcPr>
          <w:p w:rsidR="00F41BC0" w:rsidRPr="00EF1F9D" w:rsidRDefault="00F41BC0" w:rsidP="006271CA">
            <w:pPr>
              <w:pStyle w:val="Tabletext8"/>
              <w:spacing w:before="50" w:after="50"/>
              <w:jc w:val="center"/>
            </w:pPr>
            <w:r w:rsidRPr="00F22332">
              <w:t>First letter of the I</w:t>
            </w:r>
            <w:r>
              <w:t xml:space="preserve">SO 3166-1 </w:t>
            </w:r>
            <w:r>
              <w:br/>
              <w:t>alpha-2 code element</w:t>
            </w:r>
          </w:p>
        </w:tc>
        <w:tc>
          <w:tcPr>
            <w:tcW w:w="363" w:type="dxa"/>
            <w:tcBorders>
              <w:top w:val="nil"/>
              <w:left w:val="nil"/>
              <w:bottom w:val="nil"/>
              <w:right w:val="nil"/>
            </w:tcBorders>
          </w:tcPr>
          <w:p w:rsidR="00F41BC0" w:rsidRPr="00EF1F9D" w:rsidRDefault="00F41BC0" w:rsidP="006271CA">
            <w:pPr>
              <w:pStyle w:val="Tabletext8"/>
              <w:jc w:val="center"/>
              <w:rPr>
                <w:spacing w:val="-1"/>
                <w:lang w:val="en-US"/>
              </w:rPr>
            </w:pPr>
          </w:p>
        </w:tc>
        <w:tc>
          <w:tcPr>
            <w:tcW w:w="429"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A</w:t>
            </w:r>
          </w:p>
        </w:tc>
        <w:tc>
          <w:tcPr>
            <w:tcW w:w="429"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B</w:t>
            </w:r>
          </w:p>
        </w:tc>
        <w:tc>
          <w:tcPr>
            <w:tcW w:w="429"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C</w:t>
            </w:r>
          </w:p>
        </w:tc>
        <w:tc>
          <w:tcPr>
            <w:tcW w:w="429"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D</w:t>
            </w:r>
          </w:p>
        </w:tc>
        <w:tc>
          <w:tcPr>
            <w:tcW w:w="429"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E</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F</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G</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H</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I</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J</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K</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L</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M</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N</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O</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P</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Q</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R</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S</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T</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U</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V</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W</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X</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Y</w:t>
            </w:r>
          </w:p>
        </w:tc>
        <w:tc>
          <w:tcPr>
            <w:tcW w:w="428"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Z</w:t>
            </w:r>
          </w:p>
        </w:tc>
        <w:tc>
          <w:tcPr>
            <w:tcW w:w="281" w:type="dxa"/>
            <w:tcBorders>
              <w:top w:val="nil"/>
              <w:left w:val="nil"/>
              <w:bottom w:val="nil"/>
              <w:right w:val="nil"/>
            </w:tcBorders>
          </w:tcPr>
          <w:p w:rsidR="00F41BC0" w:rsidRPr="00F22332" w:rsidRDefault="00F41BC0" w:rsidP="006271CA">
            <w:pPr>
              <w:pStyle w:val="Tabletext8"/>
              <w:jc w:val="center"/>
              <w:rPr>
                <w:spacing w:val="-1"/>
              </w:rPr>
            </w:pP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A</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1109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1119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1126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A</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B</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1139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1149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1156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B</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C</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1169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1179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1186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C</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line="240" w:lineRule="auto"/>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D</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1199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1209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1216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D</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E</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1229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1239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1246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E</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F</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1259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1269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1276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F</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line="240" w:lineRule="auto"/>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G</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1289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1299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1306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G</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before="40" w:after="40"/>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H</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1319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1329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1336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H</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line="240" w:lineRule="auto"/>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I</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1349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1359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1366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I</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J</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1379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1389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1396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J</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line="240" w:lineRule="auto"/>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K</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1409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1419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1426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K</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L</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1439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1449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1456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L</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spacing w:line="240" w:lineRule="auto"/>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M</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1469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1479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1486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M</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N</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1499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1509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1516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N</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O</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1529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1539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1546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O</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P</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1559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1569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1576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P</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Q</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1589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1599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1606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Q</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R</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1617</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1619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1629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1636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R</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S</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1649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1659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1666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S</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T</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1679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1689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1696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T</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U</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1709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1719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1726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U</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V</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1739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1749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1756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V</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W</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1769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1779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1786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W</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X</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1799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1809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1816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X</w:t>
            </w:r>
          </w:p>
        </w:tc>
      </w:tr>
      <w:tr w:rsidR="00F41BC0" w:rsidRPr="00F22332" w:rsidTr="006271CA">
        <w:trPr>
          <w:cantSplit/>
        </w:trPr>
        <w:tc>
          <w:tcPr>
            <w:tcW w:w="1159" w:type="dxa"/>
            <w:vMerge/>
            <w:tcBorders>
              <w:left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Y</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1821</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1822</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1823</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1824</w:t>
            </w:r>
          </w:p>
        </w:tc>
        <w:tc>
          <w:tcPr>
            <w:tcW w:w="429"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1829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1836</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1837</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1838</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1839</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1840</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1841</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1842</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1843</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1844</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1845</w:t>
            </w:r>
          </w:p>
        </w:tc>
        <w:tc>
          <w:tcPr>
            <w:tcW w:w="428" w:type="dxa"/>
            <w:tcBorders>
              <w:top w:val="single" w:sz="6" w:space="0" w:color="auto"/>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1846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Y</w:t>
            </w:r>
          </w:p>
        </w:tc>
      </w:tr>
      <w:tr w:rsidR="00F41BC0" w:rsidRPr="00F22332" w:rsidTr="006271CA">
        <w:trPr>
          <w:cantSplit/>
        </w:trPr>
        <w:tc>
          <w:tcPr>
            <w:tcW w:w="1159" w:type="dxa"/>
            <w:vMerge/>
            <w:tcBorders>
              <w:left w:val="nil"/>
              <w:bottom w:val="nil"/>
              <w:right w:val="nil"/>
            </w:tcBorders>
          </w:tcPr>
          <w:p w:rsidR="00F41BC0" w:rsidRPr="00F22332" w:rsidRDefault="00F41BC0" w:rsidP="006271CA">
            <w:pPr>
              <w:pStyle w:val="Tabletext7"/>
              <w:jc w:val="center"/>
              <w:rPr>
                <w:spacing w:val="-1"/>
              </w:rPr>
            </w:pPr>
          </w:p>
        </w:tc>
        <w:tc>
          <w:tcPr>
            <w:tcW w:w="363" w:type="dxa"/>
            <w:tcBorders>
              <w:top w:val="nil"/>
              <w:left w:val="nil"/>
              <w:bottom w:val="nil"/>
              <w:right w:val="nil"/>
            </w:tcBorders>
          </w:tcPr>
          <w:p w:rsidR="00F41BC0" w:rsidRPr="00F22332" w:rsidRDefault="00F41BC0" w:rsidP="006271CA">
            <w:pPr>
              <w:pStyle w:val="Tabletext8"/>
              <w:jc w:val="center"/>
              <w:rPr>
                <w:spacing w:val="-1"/>
              </w:rPr>
            </w:pPr>
            <w:r w:rsidRPr="00F22332">
              <w:rPr>
                <w:spacing w:val="-1"/>
              </w:rPr>
              <w:t>Z</w:t>
            </w:r>
          </w:p>
        </w:tc>
        <w:tc>
          <w:tcPr>
            <w:tcW w:w="429"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1851</w:t>
            </w:r>
          </w:p>
        </w:tc>
        <w:tc>
          <w:tcPr>
            <w:tcW w:w="429"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1852</w:t>
            </w:r>
          </w:p>
        </w:tc>
        <w:tc>
          <w:tcPr>
            <w:tcW w:w="429"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1853</w:t>
            </w:r>
          </w:p>
        </w:tc>
        <w:tc>
          <w:tcPr>
            <w:tcW w:w="429"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1854</w:t>
            </w:r>
          </w:p>
        </w:tc>
        <w:tc>
          <w:tcPr>
            <w:tcW w:w="429"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1855</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1856</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1857</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1858</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1859</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1860</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1861</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1862</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1863</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1864</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1865</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1866</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1867</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1868</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1869</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1870</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1871</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1872</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1873</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1874</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1875</w:t>
            </w:r>
          </w:p>
        </w:tc>
        <w:tc>
          <w:tcPr>
            <w:tcW w:w="428" w:type="dxa"/>
            <w:tcBorders>
              <w:top w:val="single" w:sz="6" w:space="0" w:color="auto"/>
              <w:left w:val="single" w:sz="6" w:space="0" w:color="auto"/>
              <w:bottom w:val="single" w:sz="6" w:space="0" w:color="auto"/>
              <w:right w:val="nil"/>
            </w:tcBorders>
          </w:tcPr>
          <w:p w:rsidR="00F41BC0" w:rsidRPr="00F22332" w:rsidRDefault="00F41BC0" w:rsidP="006271CA">
            <w:pPr>
              <w:pStyle w:val="Tabletext8"/>
              <w:jc w:val="center"/>
              <w:rPr>
                <w:spacing w:val="-1"/>
              </w:rPr>
            </w:pPr>
            <w:r w:rsidRPr="00F22332">
              <w:rPr>
                <w:spacing w:val="-1"/>
              </w:rPr>
              <w:t>1876</w:t>
            </w:r>
          </w:p>
        </w:tc>
        <w:tc>
          <w:tcPr>
            <w:tcW w:w="281" w:type="dxa"/>
            <w:tcBorders>
              <w:top w:val="nil"/>
              <w:left w:val="single" w:sz="6" w:space="0" w:color="auto"/>
              <w:bottom w:val="nil"/>
              <w:right w:val="nil"/>
            </w:tcBorders>
          </w:tcPr>
          <w:p w:rsidR="00F41BC0" w:rsidRPr="00F22332" w:rsidRDefault="00F41BC0" w:rsidP="006271CA">
            <w:pPr>
              <w:pStyle w:val="Tabletext8"/>
              <w:jc w:val="center"/>
              <w:rPr>
                <w:spacing w:val="-1"/>
              </w:rPr>
            </w:pPr>
            <w:r w:rsidRPr="00F22332">
              <w:rPr>
                <w:spacing w:val="-1"/>
              </w:rPr>
              <w:t>Z</w:t>
            </w:r>
          </w:p>
        </w:tc>
      </w:tr>
    </w:tbl>
    <w:p w:rsidR="007564C0" w:rsidRDefault="007564C0" w:rsidP="00F41BC0">
      <w:pPr>
        <w:rPr>
          <w:lang w:val="fr-FR"/>
        </w:rPr>
        <w:sectPr w:rsidR="007564C0" w:rsidSect="00424000">
          <w:pgSz w:w="16838" w:h="11906" w:orient="landscape" w:code="9"/>
          <w:pgMar w:top="1077" w:right="794" w:bottom="1077" w:left="567" w:header="709" w:footer="284" w:gutter="0"/>
          <w:cols w:space="720"/>
          <w:docGrid w:linePitch="299"/>
        </w:sectPr>
      </w:pPr>
    </w:p>
    <w:p w:rsidR="00F94D23" w:rsidRPr="002E0796" w:rsidRDefault="00F94D23" w:rsidP="00F94D23">
      <w:pPr>
        <w:pStyle w:val="ANNEX"/>
        <w:numPr>
          <w:ilvl w:val="0"/>
          <w:numId w:val="7"/>
        </w:numPr>
      </w:pPr>
      <w:r w:rsidRPr="002E0796">
        <w:lastRenderedPageBreak/>
        <w:br/>
      </w:r>
      <w:bookmarkStart w:id="477" w:name="_Toc526025840"/>
      <w:r w:rsidRPr="002E0796">
        <w:rPr>
          <w:b w:val="0"/>
        </w:rPr>
        <w:t>(informative)</w:t>
      </w:r>
      <w:r w:rsidRPr="002E0796">
        <w:br/>
      </w:r>
      <w:r w:rsidRPr="002E0796">
        <w:br/>
      </w:r>
      <w:r w:rsidRPr="00934E64">
        <w:rPr>
          <w:spacing w:val="-2"/>
        </w:rPr>
        <w:t xml:space="preserve">Reference sources for country subdivision names and </w:t>
      </w:r>
      <w:r w:rsidRPr="00F22332">
        <w:t>code elements</w:t>
      </w:r>
      <w:bookmarkEnd w:id="477"/>
    </w:p>
    <w:p w:rsidR="00F94D23" w:rsidRPr="00F94D23" w:rsidRDefault="00F94D23" w:rsidP="00F94D23">
      <w:pPr>
        <w:ind w:left="1985" w:hanging="1985"/>
        <w:jc w:val="left"/>
        <w:rPr>
          <w:lang w:val="fr-FR" w:eastAsia="ja-JP"/>
        </w:rPr>
      </w:pPr>
      <w:r w:rsidRPr="00934E64">
        <w:rPr>
          <w:spacing w:val="-2"/>
          <w:lang w:val="fr-FR"/>
        </w:rPr>
        <w:t>BET</w:t>
      </w:r>
      <w:r w:rsidRPr="00934E64">
        <w:rPr>
          <w:spacing w:val="-2"/>
          <w:lang w:val="fr-FR"/>
        </w:rPr>
        <w:tab/>
      </w:r>
      <w:r>
        <w:rPr>
          <w:spacing w:val="-2"/>
          <w:lang w:val="fr-FR"/>
        </w:rPr>
        <w:tab/>
        <w:t xml:space="preserve">Bureau </w:t>
      </w:r>
      <w:r w:rsidRPr="00934E64">
        <w:rPr>
          <w:spacing w:val="-2"/>
          <w:lang w:val="fr-FR"/>
        </w:rPr>
        <w:t>d'Études Toponymiques</w:t>
      </w:r>
      <w:r w:rsidRPr="00934E64">
        <w:rPr>
          <w:spacing w:val="-2"/>
          <w:lang w:val="fr-FR"/>
        </w:rPr>
        <w:br/>
        <w:t>23 rue Étienne Dolet</w:t>
      </w:r>
      <w:r w:rsidRPr="00934E64">
        <w:rPr>
          <w:spacing w:val="-2"/>
          <w:lang w:val="fr-FR"/>
        </w:rPr>
        <w:br/>
        <w:t>56100 Lorient</w:t>
      </w:r>
      <w:r w:rsidRPr="00934E64">
        <w:rPr>
          <w:spacing w:val="-2"/>
          <w:lang w:val="fr-FR"/>
        </w:rPr>
        <w:br/>
        <w:t>France</w:t>
      </w:r>
    </w:p>
    <w:p w:rsidR="00F41BC0" w:rsidRDefault="00F94D23" w:rsidP="00F94D23">
      <w:pPr>
        <w:ind w:left="1985" w:hanging="1985"/>
        <w:rPr>
          <w:spacing w:val="-2"/>
        </w:rPr>
      </w:pPr>
      <w:r w:rsidRPr="00934E64">
        <w:rPr>
          <w:spacing w:val="-2"/>
        </w:rPr>
        <w:t>EUROPLATE</w:t>
      </w:r>
      <w:r w:rsidRPr="00934E64">
        <w:rPr>
          <w:spacing w:val="-2"/>
        </w:rPr>
        <w:tab/>
        <w:t>The European Registration Plate Association — Registration Plates of the World, GB, 1987 and subsequent edition 1995</w:t>
      </w:r>
    </w:p>
    <w:p w:rsidR="00F74B44" w:rsidRDefault="00F74B44" w:rsidP="00F94D23">
      <w:pPr>
        <w:ind w:left="1985" w:hanging="1985"/>
        <w:rPr>
          <w:lang w:val="en-US"/>
        </w:rPr>
      </w:pPr>
      <w:r>
        <w:rPr>
          <w:lang w:val="en-US"/>
        </w:rPr>
        <w:t>BGN</w:t>
      </w:r>
      <w:r>
        <w:rPr>
          <w:lang w:val="en-US"/>
        </w:rPr>
        <w:tab/>
      </w:r>
      <w:r w:rsidRPr="00F74B44">
        <w:rPr>
          <w:lang w:val="en-US"/>
        </w:rPr>
        <w:t>United States</w:t>
      </w:r>
      <w:r>
        <w:rPr>
          <w:lang w:val="en-US"/>
        </w:rPr>
        <w:t xml:space="preserve"> Board on Geographic Names</w:t>
      </w:r>
    </w:p>
    <w:p w:rsidR="00F74B44" w:rsidRPr="000152BE" w:rsidRDefault="00F74B44" w:rsidP="00F94D23">
      <w:pPr>
        <w:ind w:left="1985" w:hanging="1985"/>
        <w:rPr>
          <w:lang w:val="en-US"/>
        </w:rPr>
      </w:pPr>
      <w:r w:rsidRPr="000152BE">
        <w:rPr>
          <w:lang w:val="en-US"/>
        </w:rPr>
        <w:t xml:space="preserve">DIN </w:t>
      </w:r>
      <w:r w:rsidRPr="000152BE">
        <w:rPr>
          <w:lang w:val="en-US"/>
        </w:rPr>
        <w:tab/>
      </w:r>
      <w:proofErr w:type="spellStart"/>
      <w:r w:rsidRPr="000152BE">
        <w:rPr>
          <w:lang w:val="en-US"/>
        </w:rPr>
        <w:t>Deutsches</w:t>
      </w:r>
      <w:proofErr w:type="spellEnd"/>
      <w:r w:rsidRPr="000152BE">
        <w:rPr>
          <w:lang w:val="en-US"/>
        </w:rPr>
        <w:t xml:space="preserve"> </w:t>
      </w:r>
      <w:proofErr w:type="spellStart"/>
      <w:r w:rsidRPr="000152BE">
        <w:rPr>
          <w:lang w:val="en-US"/>
        </w:rPr>
        <w:t>Institut</w:t>
      </w:r>
      <w:proofErr w:type="spellEnd"/>
      <w:r w:rsidRPr="000152BE">
        <w:rPr>
          <w:lang w:val="en-US"/>
        </w:rPr>
        <w:t xml:space="preserve"> </w:t>
      </w:r>
      <w:proofErr w:type="spellStart"/>
      <w:r w:rsidRPr="000152BE">
        <w:rPr>
          <w:lang w:val="en-US"/>
        </w:rPr>
        <w:t>für</w:t>
      </w:r>
      <w:proofErr w:type="spellEnd"/>
      <w:r w:rsidRPr="000152BE">
        <w:rPr>
          <w:lang w:val="en-US"/>
        </w:rPr>
        <w:t xml:space="preserve"> </w:t>
      </w:r>
      <w:proofErr w:type="spellStart"/>
      <w:r w:rsidRPr="000152BE">
        <w:rPr>
          <w:lang w:val="en-US"/>
        </w:rPr>
        <w:t>Normung</w:t>
      </w:r>
      <w:proofErr w:type="spellEnd"/>
    </w:p>
    <w:p w:rsidR="00A53859" w:rsidDel="003859F0" w:rsidRDefault="00316853" w:rsidP="00F94D23">
      <w:pPr>
        <w:ind w:left="1985" w:hanging="1985"/>
        <w:rPr>
          <w:del w:id="478" w:author="Elisabeth" w:date="2018-09-29T19:45:00Z"/>
          <w:spacing w:val="-2"/>
        </w:rPr>
      </w:pPr>
      <w:del w:id="479" w:author="Elisabeth" w:date="2018-09-29T19:45:00Z">
        <w:r w:rsidRPr="00934E64" w:rsidDel="003859F0">
          <w:rPr>
            <w:spacing w:val="-2"/>
          </w:rPr>
          <w:delText>FIPS</w:delText>
        </w:r>
        <w:r w:rsidRPr="00934E64" w:rsidDel="003859F0">
          <w:rPr>
            <w:spacing w:val="-2"/>
          </w:rPr>
          <w:tab/>
          <w:delText>US Department of Commerce — Federal Information Processing Standards Publication 10-4: Countries, dependenc</w:delText>
        </w:r>
        <w:r w:rsidDel="003859F0">
          <w:rPr>
            <w:spacing w:val="-2"/>
          </w:rPr>
          <w:delText>ies, areas of special sovereign</w:delText>
        </w:r>
        <w:r w:rsidRPr="00934E64" w:rsidDel="003859F0">
          <w:rPr>
            <w:spacing w:val="-2"/>
          </w:rPr>
          <w:delText>ty and their principal administrative divisions (1995).</w:delText>
        </w:r>
      </w:del>
    </w:p>
    <w:p w:rsidR="00316853" w:rsidRPr="000152BE" w:rsidRDefault="00316853" w:rsidP="00F94D23">
      <w:pPr>
        <w:ind w:left="1985" w:hanging="1985"/>
        <w:rPr>
          <w:spacing w:val="-2"/>
          <w:lang w:val="fr-FR"/>
        </w:rPr>
      </w:pPr>
      <w:r w:rsidRPr="000152BE">
        <w:rPr>
          <w:spacing w:val="-2"/>
          <w:lang w:val="fr-FR"/>
        </w:rPr>
        <w:t>IATA</w:t>
      </w:r>
      <w:r w:rsidRPr="000152BE">
        <w:rPr>
          <w:spacing w:val="-2"/>
          <w:lang w:val="fr-FR"/>
        </w:rPr>
        <w:tab/>
        <w:t xml:space="preserve">International Air Transport Association — Location Identifier </w:t>
      </w:r>
      <w:proofErr w:type="spellStart"/>
      <w:r w:rsidRPr="000152BE">
        <w:rPr>
          <w:spacing w:val="-2"/>
          <w:lang w:val="fr-FR"/>
        </w:rPr>
        <w:t>Handbook</w:t>
      </w:r>
      <w:proofErr w:type="spellEnd"/>
      <w:r w:rsidRPr="000152BE">
        <w:rPr>
          <w:spacing w:val="-2"/>
          <w:lang w:val="fr-FR"/>
        </w:rPr>
        <w:t xml:space="preserve"> (1982).</w:t>
      </w:r>
    </w:p>
    <w:p w:rsidR="00316853" w:rsidRDefault="00316853" w:rsidP="00316853">
      <w:pPr>
        <w:tabs>
          <w:tab w:val="clear" w:pos="403"/>
        </w:tabs>
        <w:ind w:left="1985" w:hanging="1985"/>
        <w:jc w:val="left"/>
        <w:rPr>
          <w:spacing w:val="-2"/>
          <w:lang w:val="fr-FR"/>
        </w:rPr>
      </w:pPr>
      <w:r w:rsidRPr="00934E64">
        <w:rPr>
          <w:spacing w:val="-2"/>
          <w:lang w:val="fr-FR"/>
        </w:rPr>
        <w:t>IGN</w:t>
      </w:r>
      <w:r w:rsidRPr="00934E64">
        <w:rPr>
          <w:spacing w:val="-2"/>
          <w:lang w:val="fr-FR"/>
        </w:rPr>
        <w:tab/>
        <w:t>Institut Géographique National, Paris — Commission de</w:t>
      </w:r>
      <w:r>
        <w:rPr>
          <w:spacing w:val="-2"/>
          <w:lang w:val="fr-FR"/>
        </w:rPr>
        <w:t xml:space="preserve"> </w:t>
      </w:r>
      <w:r w:rsidRPr="00934E64">
        <w:rPr>
          <w:spacing w:val="-2"/>
          <w:lang w:val="fr-FR"/>
        </w:rPr>
        <w:t xml:space="preserve">Toponymie — Pays et Capitales du Monde (1986), </w:t>
      </w:r>
      <w:proofErr w:type="spellStart"/>
      <w:r w:rsidRPr="00934E64">
        <w:rPr>
          <w:spacing w:val="-2"/>
          <w:lang w:val="fr-FR"/>
        </w:rPr>
        <w:t>completed</w:t>
      </w:r>
      <w:proofErr w:type="spellEnd"/>
      <w:r w:rsidRPr="00934E64">
        <w:rPr>
          <w:spacing w:val="-2"/>
          <w:lang w:val="fr-FR"/>
        </w:rPr>
        <w:t xml:space="preserve"> by the </w:t>
      </w:r>
      <w:proofErr w:type="spellStart"/>
      <w:r w:rsidRPr="00934E64">
        <w:rPr>
          <w:spacing w:val="-2"/>
          <w:lang w:val="fr-FR"/>
        </w:rPr>
        <w:t>subsequent</w:t>
      </w:r>
      <w:proofErr w:type="spellEnd"/>
      <w:r w:rsidRPr="00934E64">
        <w:rPr>
          <w:spacing w:val="-2"/>
          <w:lang w:val="fr-FR"/>
        </w:rPr>
        <w:t xml:space="preserve"> </w:t>
      </w:r>
      <w:proofErr w:type="spellStart"/>
      <w:r w:rsidRPr="00934E64">
        <w:rPr>
          <w:spacing w:val="-2"/>
          <w:lang w:val="fr-FR"/>
        </w:rPr>
        <w:t>supplements</w:t>
      </w:r>
      <w:proofErr w:type="spellEnd"/>
      <w:r>
        <w:rPr>
          <w:spacing w:val="-2"/>
          <w:lang w:val="fr-FR"/>
        </w:rPr>
        <w:t>.</w:t>
      </w:r>
    </w:p>
    <w:p w:rsidR="00316853" w:rsidRDefault="00316853" w:rsidP="00316853">
      <w:pPr>
        <w:tabs>
          <w:tab w:val="clear" w:pos="403"/>
        </w:tabs>
        <w:ind w:left="1985" w:hanging="1985"/>
        <w:jc w:val="left"/>
        <w:rPr>
          <w:spacing w:val="-2"/>
        </w:rPr>
      </w:pPr>
      <w:r w:rsidRPr="00934E64">
        <w:rPr>
          <w:spacing w:val="-2"/>
        </w:rPr>
        <w:t xml:space="preserve">PCGN </w:t>
      </w:r>
      <w:r w:rsidRPr="00934E64">
        <w:rPr>
          <w:spacing w:val="-2"/>
        </w:rPr>
        <w:tab/>
        <w:t xml:space="preserve">Permanent Committee on Geographical Names, </w:t>
      </w:r>
      <w:proofErr w:type="gramStart"/>
      <w:r w:rsidRPr="00934E64">
        <w:rPr>
          <w:spacing w:val="-2"/>
        </w:rPr>
        <w:t>The</w:t>
      </w:r>
      <w:proofErr w:type="gramEnd"/>
      <w:r w:rsidRPr="00934E64">
        <w:rPr>
          <w:spacing w:val="-2"/>
        </w:rPr>
        <w:t xml:space="preserve"> Royal Geographic Society. </w:t>
      </w:r>
      <w:smartTag w:uri="urn:schemas-microsoft-com:office:smarttags" w:element="place">
        <w:smartTag w:uri="urn:schemas-microsoft-com:office:smarttags" w:element="City">
          <w:r w:rsidRPr="00934E64">
            <w:rPr>
              <w:spacing w:val="-2"/>
            </w:rPr>
            <w:t>London</w:t>
          </w:r>
        </w:smartTag>
        <w:r w:rsidRPr="00934E64">
          <w:rPr>
            <w:spacing w:val="-2"/>
          </w:rPr>
          <w:t xml:space="preserve">, </w:t>
        </w:r>
        <w:smartTag w:uri="urn:schemas-microsoft-com:office:smarttags" w:element="country-region">
          <w:r w:rsidRPr="00934E64">
            <w:rPr>
              <w:spacing w:val="-2"/>
            </w:rPr>
            <w:t>United Kingdom</w:t>
          </w:r>
        </w:smartTag>
      </w:smartTag>
      <w:r w:rsidRPr="00934E64">
        <w:rPr>
          <w:spacing w:val="-2"/>
        </w:rPr>
        <w:t>.</w:t>
      </w:r>
    </w:p>
    <w:p w:rsidR="00316853" w:rsidRDefault="00316853" w:rsidP="00316853">
      <w:pPr>
        <w:tabs>
          <w:tab w:val="clear" w:pos="403"/>
        </w:tabs>
        <w:ind w:left="1985" w:hanging="1985"/>
        <w:jc w:val="left"/>
        <w:rPr>
          <w:spacing w:val="-2"/>
        </w:rPr>
      </w:pPr>
      <w:r w:rsidRPr="00934E64">
        <w:rPr>
          <w:spacing w:val="-2"/>
        </w:rPr>
        <w:t>SITPROSA</w:t>
      </w:r>
      <w:r w:rsidRPr="00934E64">
        <w:rPr>
          <w:spacing w:val="-2"/>
        </w:rPr>
        <w:tab/>
        <w:t>Organization for Simplification of International Trade Procedures in South Africa</w:t>
      </w:r>
    </w:p>
    <w:p w:rsidR="00316853" w:rsidRDefault="00316853" w:rsidP="00316853">
      <w:pPr>
        <w:tabs>
          <w:tab w:val="clear" w:pos="403"/>
        </w:tabs>
        <w:ind w:left="1985" w:hanging="1985"/>
        <w:jc w:val="left"/>
        <w:rPr>
          <w:spacing w:val="-2"/>
        </w:rPr>
      </w:pPr>
      <w:r w:rsidRPr="00934E64">
        <w:rPr>
          <w:spacing w:val="-2"/>
        </w:rPr>
        <w:t>STATOIDS</w:t>
      </w:r>
      <w:r w:rsidRPr="00934E64">
        <w:rPr>
          <w:spacing w:val="-2"/>
        </w:rPr>
        <w:tab/>
        <w:t>Administrative Divisions of Countries ("</w:t>
      </w:r>
      <w:proofErr w:type="spellStart"/>
      <w:r w:rsidRPr="00934E64">
        <w:rPr>
          <w:spacing w:val="-2"/>
        </w:rPr>
        <w:t>Statoids</w:t>
      </w:r>
      <w:proofErr w:type="spellEnd"/>
      <w:r w:rsidRPr="00934E64">
        <w:rPr>
          <w:spacing w:val="-2"/>
        </w:rPr>
        <w:t xml:space="preserve">") </w:t>
      </w:r>
      <w:r w:rsidRPr="00316853">
        <w:rPr>
          <w:spacing w:val="-2"/>
        </w:rPr>
        <w:t>http://www.statoids.com/statoids.html</w:t>
      </w:r>
    </w:p>
    <w:p w:rsidR="00316853" w:rsidRDefault="00316853" w:rsidP="00316853">
      <w:pPr>
        <w:tabs>
          <w:tab w:val="clear" w:pos="403"/>
        </w:tabs>
        <w:ind w:left="1985" w:hanging="1985"/>
        <w:jc w:val="left"/>
        <w:rPr>
          <w:spacing w:val="-2"/>
        </w:rPr>
      </w:pPr>
      <w:r w:rsidRPr="00934E64">
        <w:rPr>
          <w:spacing w:val="-2"/>
        </w:rPr>
        <w:t>UNCTAD/FALPRO</w:t>
      </w:r>
      <w:r>
        <w:rPr>
          <w:spacing w:val="-2"/>
        </w:rPr>
        <w:tab/>
      </w:r>
      <w:r w:rsidRPr="00934E64">
        <w:rPr>
          <w:spacing w:val="-2"/>
        </w:rPr>
        <w:t>UNCTAD Special Programme on Trade Facilitation — FALPRO</w:t>
      </w:r>
    </w:p>
    <w:p w:rsidR="00316853" w:rsidRDefault="00316853" w:rsidP="00316853">
      <w:pPr>
        <w:tabs>
          <w:tab w:val="clear" w:pos="403"/>
        </w:tabs>
        <w:ind w:left="1985" w:hanging="1985"/>
        <w:jc w:val="left"/>
        <w:rPr>
          <w:spacing w:val="-4"/>
        </w:rPr>
      </w:pPr>
      <w:r w:rsidRPr="007C1FD3">
        <w:rPr>
          <w:spacing w:val="-2"/>
        </w:rPr>
        <w:t>UN-ECE</w:t>
      </w:r>
      <w:r w:rsidRPr="007C1FD3">
        <w:rPr>
          <w:spacing w:val="-2"/>
        </w:rPr>
        <w:tab/>
        <w:t>United Nations Economic Commission for Europe — Recommendation 16: UN/LOCODE United Nations Code</w:t>
      </w:r>
      <w:r w:rsidRPr="007C1FD3">
        <w:rPr>
          <w:spacing w:val="-2"/>
        </w:rPr>
        <w:br/>
        <w:t xml:space="preserve">for Trade and Transport Locations (1998) 3rd ed., </w:t>
      </w:r>
      <w:r w:rsidRPr="007C1FD3">
        <w:t>http://www.unece.org/cefact/locode</w:t>
      </w:r>
      <w:r w:rsidRPr="007C1FD3">
        <w:rPr>
          <w:u w:val="single"/>
        </w:rPr>
        <w:t> </w:t>
      </w:r>
      <w:r w:rsidRPr="007C1FD3">
        <w:rPr>
          <w:spacing w:val="-2"/>
        </w:rPr>
        <w:t xml:space="preserve">— Code for ports and other locations; site for UN/LOCODE 2006-2 </w:t>
      </w:r>
      <w:r w:rsidRPr="004749AD">
        <w:rPr>
          <w:spacing w:val="-4"/>
        </w:rPr>
        <w:t>http://unece.unog.ch/UNLocode</w:t>
      </w:r>
    </w:p>
    <w:p w:rsidR="00316853" w:rsidRPr="00316853" w:rsidRDefault="00316853" w:rsidP="00316853">
      <w:pPr>
        <w:tabs>
          <w:tab w:val="clear" w:pos="403"/>
        </w:tabs>
        <w:ind w:left="1985" w:hanging="1985"/>
        <w:jc w:val="left"/>
        <w:rPr>
          <w:lang w:val="en-US" w:eastAsia="ja-JP"/>
        </w:rPr>
      </w:pPr>
      <w:r w:rsidRPr="00934E64">
        <w:rPr>
          <w:spacing w:val="-2"/>
        </w:rPr>
        <w:t>UPU</w:t>
      </w:r>
      <w:r w:rsidRPr="00934E64">
        <w:rPr>
          <w:spacing w:val="-2"/>
        </w:rPr>
        <w:tab/>
        <w:t>Universal Postal Union — International nomenclature of Post Offices (1977)</w:t>
      </w:r>
    </w:p>
    <w:p w:rsidR="005603FE" w:rsidRDefault="005603FE" w:rsidP="00F94D23">
      <w:pPr>
        <w:keepNext/>
        <w:spacing w:before="120"/>
        <w:ind w:left="1985" w:hanging="1985"/>
        <w:jc w:val="right"/>
        <w:rPr>
          <w:sz w:val="20"/>
          <w:lang w:val="en-US"/>
        </w:rPr>
      </w:pPr>
    </w:p>
    <w:p w:rsidR="005603FE" w:rsidRDefault="005603FE" w:rsidP="005603FE">
      <w:pPr>
        <w:pStyle w:val="ANNEX"/>
        <w:rPr>
          <w:spacing w:val="-2"/>
        </w:rPr>
      </w:pPr>
      <w:r w:rsidRPr="002E0796">
        <w:lastRenderedPageBreak/>
        <w:br/>
      </w:r>
      <w:bookmarkStart w:id="480" w:name="_Toc526025841"/>
      <w:r w:rsidRPr="002E0796">
        <w:t>(informative)</w:t>
      </w:r>
      <w:r w:rsidRPr="002E0796">
        <w:br/>
      </w:r>
      <w:r w:rsidRPr="002E0796">
        <w:br/>
      </w:r>
      <w:r w:rsidR="000177D6">
        <w:rPr>
          <w:spacing w:val="-2"/>
        </w:rPr>
        <w:t>List</w:t>
      </w:r>
      <w:r w:rsidRPr="005603FE">
        <w:rPr>
          <w:spacing w:val="-2"/>
        </w:rPr>
        <w:t xml:space="preserve"> of ISO</w:t>
      </w:r>
      <w:r w:rsidRPr="00934E64">
        <w:rPr>
          <w:spacing w:val="-4"/>
        </w:rPr>
        <w:t> </w:t>
      </w:r>
      <w:r w:rsidRPr="005603FE">
        <w:rPr>
          <w:spacing w:val="-2"/>
        </w:rPr>
        <w:t>639 language codes, alpha-2 and alpha-3, used in the ISO</w:t>
      </w:r>
      <w:r w:rsidRPr="00934E64">
        <w:rPr>
          <w:spacing w:val="-4"/>
        </w:rPr>
        <w:t> </w:t>
      </w:r>
      <w:r w:rsidRPr="005603FE">
        <w:rPr>
          <w:spacing w:val="-2"/>
        </w:rPr>
        <w:t>3166 standard of country codes</w:t>
      </w:r>
      <w:bookmarkEnd w:id="480"/>
    </w:p>
    <w:p w:rsidR="005603FE" w:rsidRDefault="005603FE" w:rsidP="005603FE">
      <w:pPr>
        <w:rPr>
          <w:spacing w:val="-2"/>
        </w:rPr>
      </w:pPr>
      <w:r w:rsidRPr="00934E64">
        <w:rPr>
          <w:spacing w:val="-2"/>
        </w:rPr>
        <w:t xml:space="preserve">This annex provides the user of </w:t>
      </w:r>
      <w:r>
        <w:rPr>
          <w:spacing w:val="-2"/>
        </w:rPr>
        <w:t>the</w:t>
      </w:r>
      <w:r w:rsidRPr="00934E64">
        <w:rPr>
          <w:spacing w:val="-2"/>
        </w:rPr>
        <w:t xml:space="preserve"> ISO 3166 with a reference list of the code elements for language names used in </w:t>
      </w:r>
      <w:r>
        <w:rPr>
          <w:spacing w:val="-2"/>
        </w:rPr>
        <w:t>the</w:t>
      </w:r>
      <w:r w:rsidRPr="00934E64">
        <w:rPr>
          <w:spacing w:val="-2"/>
        </w:rPr>
        <w:t xml:space="preserve"> ISO 3166 </w:t>
      </w:r>
      <w:r>
        <w:rPr>
          <w:spacing w:val="-2"/>
        </w:rPr>
        <w:t xml:space="preserve">standard </w:t>
      </w:r>
      <w:r w:rsidRPr="00934E64">
        <w:rPr>
          <w:spacing w:val="-2"/>
        </w:rPr>
        <w:t>and the language names which they represent</w:t>
      </w:r>
      <w:r>
        <w:rPr>
          <w:spacing w:val="-2"/>
        </w:rPr>
        <w:t>.</w:t>
      </w:r>
    </w:p>
    <w:p w:rsidR="005603FE" w:rsidRDefault="005603FE" w:rsidP="005603FE">
      <w:pPr>
        <w:rPr>
          <w:spacing w:val="-2"/>
        </w:rPr>
      </w:pPr>
      <w:r w:rsidRPr="00934E64">
        <w:rPr>
          <w:spacing w:val="-2"/>
        </w:rPr>
        <w:t xml:space="preserve">The code elements for language names used in </w:t>
      </w:r>
      <w:r>
        <w:rPr>
          <w:spacing w:val="-2"/>
        </w:rPr>
        <w:t>the</w:t>
      </w:r>
      <w:r w:rsidRPr="00934E64">
        <w:rPr>
          <w:spacing w:val="-2"/>
        </w:rPr>
        <w:t xml:space="preserve"> ISO 3166 are taken fr</w:t>
      </w:r>
      <w:r>
        <w:rPr>
          <w:spacing w:val="-2"/>
        </w:rPr>
        <w:t>om the code lists of the ISO 639-1 and the ISO 639-2 (</w:t>
      </w:r>
      <w:r>
        <w:t xml:space="preserve">“T” terminological version) </w:t>
      </w:r>
      <w:r>
        <w:rPr>
          <w:spacing w:val="-2"/>
        </w:rPr>
        <w:t>which are</w:t>
      </w:r>
      <w:r w:rsidRPr="00934E64">
        <w:rPr>
          <w:spacing w:val="-2"/>
        </w:rPr>
        <w:t xml:space="preserve"> developed and maintained by the ISO Technical Committee ISO/TC 37, </w:t>
      </w:r>
      <w:r w:rsidRPr="00934E64">
        <w:rPr>
          <w:i/>
          <w:iCs/>
          <w:spacing w:val="-2"/>
        </w:rPr>
        <w:t>Terminology (Principles and coordination)</w:t>
      </w:r>
      <w:r w:rsidRPr="00934E64">
        <w:rPr>
          <w:spacing w:val="-2"/>
        </w:rPr>
        <w:t>.</w:t>
      </w:r>
    </w:p>
    <w:p w:rsidR="005603FE" w:rsidRDefault="005603FE" w:rsidP="005603FE">
      <w:pPr>
        <w:rPr>
          <w:spacing w:val="-2"/>
        </w:rPr>
      </w:pPr>
      <w:r>
        <w:t xml:space="preserve">When a code element for a language name used in the </w:t>
      </w:r>
      <w:r w:rsidRPr="00934E64">
        <w:rPr>
          <w:spacing w:val="-2"/>
        </w:rPr>
        <w:t xml:space="preserve">ISO 3166 </w:t>
      </w:r>
      <w:r>
        <w:rPr>
          <w:spacing w:val="-2"/>
        </w:rPr>
        <w:t>is missing in the ISO 639-1 and in the ISO 639-2, the ISO 639-3 is consulted.</w:t>
      </w:r>
    </w:p>
    <w:p w:rsidR="005603FE" w:rsidRDefault="00550248" w:rsidP="005603FE">
      <w:r>
        <w:t xml:space="preserve">When a code element for a language name used in the </w:t>
      </w:r>
      <w:r w:rsidRPr="00934E64">
        <w:rPr>
          <w:spacing w:val="-2"/>
        </w:rPr>
        <w:t xml:space="preserve">ISO 3166 </w:t>
      </w:r>
      <w:r>
        <w:rPr>
          <w:spacing w:val="-2"/>
        </w:rPr>
        <w:t xml:space="preserve">is missing in all the three parts of the ISO639, it is indicated </w:t>
      </w:r>
      <w:r>
        <w:t>with a number, such is 002.</w:t>
      </w:r>
    </w:p>
    <w:p w:rsidR="00550248" w:rsidRDefault="00550248" w:rsidP="005603FE"/>
    <w:p w:rsidR="00550248" w:rsidRPr="00550248" w:rsidRDefault="00550248" w:rsidP="005603FE">
      <w:pPr>
        <w:rPr>
          <w:b/>
        </w:rPr>
      </w:pPr>
      <w:r w:rsidRPr="00550248">
        <w:rPr>
          <w:b/>
        </w:rPr>
        <w:t>Lines are numbered in chronological order of ISO 639-2 alpha-3 codes.</w:t>
      </w:r>
    </w:p>
    <w:tbl>
      <w:tblPr>
        <w:tblW w:w="9680" w:type="dxa"/>
        <w:tblInd w:w="-5" w:type="dxa"/>
        <w:tblCellMar>
          <w:left w:w="70" w:type="dxa"/>
          <w:right w:w="70" w:type="dxa"/>
        </w:tblCellMar>
        <w:tblLook w:val="04A0" w:firstRow="1" w:lastRow="0" w:firstColumn="1" w:lastColumn="0" w:noHBand="0" w:noVBand="1"/>
      </w:tblPr>
      <w:tblGrid>
        <w:gridCol w:w="506"/>
        <w:gridCol w:w="1120"/>
        <w:gridCol w:w="1120"/>
        <w:gridCol w:w="1120"/>
        <w:gridCol w:w="3020"/>
        <w:gridCol w:w="2800"/>
      </w:tblGrid>
      <w:tr w:rsidR="00550248" w:rsidRPr="00D84CE0" w:rsidTr="000177D6">
        <w:trPr>
          <w:trHeight w:val="1020"/>
        </w:trPr>
        <w:tc>
          <w:tcPr>
            <w:tcW w:w="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w:t>
            </w:r>
          </w:p>
        </w:tc>
        <w:tc>
          <w:tcPr>
            <w:tcW w:w="1120" w:type="dxa"/>
            <w:tcBorders>
              <w:top w:val="single" w:sz="4" w:space="0" w:color="auto"/>
              <w:left w:val="nil"/>
              <w:bottom w:val="single" w:sz="4" w:space="0" w:color="auto"/>
              <w:right w:val="single" w:sz="4" w:space="0" w:color="auto"/>
            </w:tcBorders>
            <w:shd w:val="clear" w:color="auto" w:fill="auto"/>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ISO 639-1 alpha-2 code element</w:t>
            </w:r>
          </w:p>
        </w:tc>
        <w:tc>
          <w:tcPr>
            <w:tcW w:w="1120" w:type="dxa"/>
            <w:tcBorders>
              <w:top w:val="single" w:sz="4" w:space="0" w:color="auto"/>
              <w:left w:val="nil"/>
              <w:bottom w:val="single" w:sz="4" w:space="0" w:color="auto"/>
              <w:right w:val="single" w:sz="4" w:space="0" w:color="auto"/>
            </w:tcBorders>
            <w:shd w:val="clear" w:color="auto" w:fill="auto"/>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ISO 639-2 alpha-3 code element</w:t>
            </w:r>
          </w:p>
        </w:tc>
        <w:tc>
          <w:tcPr>
            <w:tcW w:w="1120" w:type="dxa"/>
            <w:tcBorders>
              <w:top w:val="single" w:sz="4" w:space="0" w:color="auto"/>
              <w:left w:val="nil"/>
              <w:bottom w:val="single" w:sz="4" w:space="0" w:color="auto"/>
              <w:right w:val="single" w:sz="4" w:space="0" w:color="auto"/>
            </w:tcBorders>
            <w:shd w:val="clear" w:color="auto" w:fill="auto"/>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ISO 639-3 alpha-3 code element</w:t>
            </w:r>
          </w:p>
        </w:tc>
        <w:tc>
          <w:tcPr>
            <w:tcW w:w="3020" w:type="dxa"/>
            <w:tcBorders>
              <w:top w:val="single" w:sz="4" w:space="0" w:color="auto"/>
              <w:left w:val="nil"/>
              <w:bottom w:val="single" w:sz="4" w:space="0" w:color="auto"/>
              <w:right w:val="single" w:sz="4" w:space="0" w:color="auto"/>
            </w:tcBorders>
            <w:shd w:val="clear" w:color="auto" w:fill="auto"/>
            <w:hideMark/>
          </w:tcPr>
          <w:p w:rsidR="00550248" w:rsidRPr="00B528FA" w:rsidRDefault="00550248" w:rsidP="000177D6">
            <w:pPr>
              <w:spacing w:after="0" w:line="240" w:lineRule="auto"/>
              <w:jc w:val="left"/>
              <w:rPr>
                <w:b/>
                <w:bCs/>
                <w:color w:val="000000"/>
                <w:lang w:val="fr-FR" w:eastAsia="pl-PL"/>
              </w:rPr>
            </w:pPr>
            <w:proofErr w:type="spellStart"/>
            <w:r w:rsidRPr="00B528FA">
              <w:rPr>
                <w:b/>
                <w:bCs/>
                <w:color w:val="000000"/>
                <w:lang w:val="fr-FR" w:eastAsia="pl-PL"/>
              </w:rPr>
              <w:t>Language</w:t>
            </w:r>
            <w:proofErr w:type="spellEnd"/>
            <w:r w:rsidRPr="00B528FA">
              <w:rPr>
                <w:b/>
                <w:bCs/>
                <w:color w:val="000000"/>
                <w:lang w:val="fr-FR" w:eastAsia="pl-PL"/>
              </w:rPr>
              <w:t xml:space="preserve"> </w:t>
            </w:r>
            <w:proofErr w:type="spellStart"/>
            <w:r w:rsidRPr="00B528FA">
              <w:rPr>
                <w:b/>
                <w:bCs/>
                <w:color w:val="000000"/>
                <w:lang w:val="fr-FR" w:eastAsia="pl-PL"/>
              </w:rPr>
              <w:t>name</w:t>
            </w:r>
            <w:proofErr w:type="spellEnd"/>
            <w:r w:rsidRPr="00B528FA">
              <w:rPr>
                <w:b/>
                <w:bCs/>
                <w:color w:val="000000"/>
                <w:lang w:val="fr-FR" w:eastAsia="pl-PL"/>
              </w:rPr>
              <w:t xml:space="preserve"> in English                  Nom de langue en anglais</w:t>
            </w:r>
          </w:p>
        </w:tc>
        <w:tc>
          <w:tcPr>
            <w:tcW w:w="2800" w:type="dxa"/>
            <w:tcBorders>
              <w:top w:val="single" w:sz="4" w:space="0" w:color="auto"/>
              <w:left w:val="nil"/>
              <w:bottom w:val="single" w:sz="4" w:space="0" w:color="auto"/>
              <w:right w:val="single" w:sz="4" w:space="0" w:color="auto"/>
            </w:tcBorders>
            <w:shd w:val="clear" w:color="auto" w:fill="auto"/>
            <w:hideMark/>
          </w:tcPr>
          <w:p w:rsidR="00550248" w:rsidRPr="00B528FA" w:rsidRDefault="00550248" w:rsidP="000177D6">
            <w:pPr>
              <w:spacing w:after="0" w:line="240" w:lineRule="auto"/>
              <w:jc w:val="left"/>
              <w:rPr>
                <w:b/>
                <w:bCs/>
                <w:color w:val="000000"/>
                <w:lang w:val="fr-FR" w:eastAsia="pl-PL"/>
              </w:rPr>
            </w:pPr>
            <w:proofErr w:type="spellStart"/>
            <w:r w:rsidRPr="00B528FA">
              <w:rPr>
                <w:b/>
                <w:bCs/>
                <w:color w:val="000000"/>
                <w:lang w:val="fr-FR" w:eastAsia="pl-PL"/>
              </w:rPr>
              <w:t>Language</w:t>
            </w:r>
            <w:proofErr w:type="spellEnd"/>
            <w:r w:rsidRPr="00B528FA">
              <w:rPr>
                <w:b/>
                <w:bCs/>
                <w:color w:val="000000"/>
                <w:lang w:val="fr-FR" w:eastAsia="pl-PL"/>
              </w:rPr>
              <w:t xml:space="preserve"> </w:t>
            </w:r>
            <w:proofErr w:type="spellStart"/>
            <w:r w:rsidRPr="00B528FA">
              <w:rPr>
                <w:b/>
                <w:bCs/>
                <w:color w:val="000000"/>
                <w:lang w:val="fr-FR" w:eastAsia="pl-PL"/>
              </w:rPr>
              <w:t>name</w:t>
            </w:r>
            <w:proofErr w:type="spellEnd"/>
            <w:r w:rsidRPr="00B528FA">
              <w:rPr>
                <w:b/>
                <w:bCs/>
                <w:color w:val="000000"/>
                <w:lang w:val="fr-FR" w:eastAsia="pl-PL"/>
              </w:rPr>
              <w:t xml:space="preserve"> in French                   Nom de langue en français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af</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afr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Afrikaans</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afrikaans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amh</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Amharic</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amharique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ara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Arabic</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arabe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aym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Aymara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aymara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az</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aze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Azerbaijani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azerbaïdjanais, azéri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bel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Belarusian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biélorusse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ben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Bengali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bengali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bis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Bislama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bichlamar</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bos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Bosnian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bosniaque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bg</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bul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Bulgarian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bulgare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cat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Catalan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catalan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ces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Czech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tchèque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cnr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Montenegrin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monténegrin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cym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Welsh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gallois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dan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Danish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danois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deu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German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allemand</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div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Divehi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maldivien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dz</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dzo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Bhutani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dzongkha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ell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Greek</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grec</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eng</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English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anglais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est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Estonian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estonien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eus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Basque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basque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fao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Faroese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féroïen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fas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Persian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persan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fj</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fij</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Fijian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fidjien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fin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Finnish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finnois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lastRenderedPageBreak/>
              <w:t>27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fra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French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français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fry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Frisian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frison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29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gil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Gilbertese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kiribati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ga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gle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Irish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irlandais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gn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grn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Guarani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guarani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hat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Haitian; Haitian Creole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créole haïtien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heb</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Hebrew</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hébreu</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hin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Hindi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hindi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hmo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Hiri Motu</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hiri motu</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hrv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Croatian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croate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hun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Hungarian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hongrois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hye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Armenian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arménien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39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id</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ind</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Indonesian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indonésien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isl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Icelandic</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islandais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ita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Italian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italien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ja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jpn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Japanese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japonais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kal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Kalaallisut; Greenlandic</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groenlandais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kat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Georgian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géorgien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kaz</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Kazakh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kazakh</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khm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Khmer</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khmer</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rw</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kin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Kinyarwanda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rwanda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kir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Kirghiz</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kirghiz</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49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kor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Korean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coréen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lao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Lao</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lao</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lat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Latin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latin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lav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Latvian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letton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lit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Lithuanian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lituanien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lb</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ltz</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Luxembourgish; Letzeburgesch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luxembourgeois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mh</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mah</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Marshallese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marshall</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mkd</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Macedonian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macédonien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mg</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mlg</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Malagasy</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malgache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mlt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Maltese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maltais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59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mon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Mongolian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mongol</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mri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Maori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maori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msa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Malay</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malais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mya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Burmese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birman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nau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Nauru</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nauruan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nbl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Ndebele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ndébélé</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nep</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Nepali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népalais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niu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Niuean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nioué</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nld</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Dutch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néerlandais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nno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Norwegian Nynorsk</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norvégien nynorsk</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69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nb</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nob</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Norwegian Bokmål</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norvégien bokmål</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nor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Norwegian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norvégien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nso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Pedi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pedi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ny</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nya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Chichewa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chichewa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pap</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Papiamento</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papiamento</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pau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Palauan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palau</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pol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Polish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polonais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por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Portuguese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portugais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pus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Pushto</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pachto</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lastRenderedPageBreak/>
              <w:t>78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qu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que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Quechua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quechua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79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ron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Romanian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roumain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run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Rundi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rundi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rus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Russian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russe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sin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Sinhalese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singhalais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slk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Slovak</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slovaque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slv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Slovenian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slovène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sme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Northern Sami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sami du Nord</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smo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Samoan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samoan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som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Somali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somali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sot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Sotho</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sotho</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89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es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spa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Spanish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espagnol</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sq</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sqi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Albanian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albanais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srp</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Serbian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serbe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ssw</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Swati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swati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sw</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swa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Swahili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swahili</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sv</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swe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Swedish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suédois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tam</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Tamil</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tamoul</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tet</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Tetum</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tetum</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tg</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tgk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Tajik</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tadjik</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tgl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Tagalog</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tagalog</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99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th</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tha</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Thai</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thaï</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tir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Tigrinya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tigrigna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ton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Tonga (Tonga Islands)</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tongan (îles Tonga)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tpi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Tok Pisin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tok pisin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tsn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Tswana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tswana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ts</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tso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Tsonga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tsonga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tuk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Turkmen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turkmène</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tur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Turkish</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turc</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tvl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Tuvalu</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tuvalu</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108</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uk</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ukr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Ukrainian</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ukrainien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109</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ur</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urd</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Urdu</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ourdou</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110</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uz</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uzb</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Uzbek</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ouzbek</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111</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ve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ven</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Venda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venda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112</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vi</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vie</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Vietnamese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vietnamien</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113</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xh</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xho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Xhosa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xhosa</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114</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zh</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zho</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Chinese</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chinois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115</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zu</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zul</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Zulu</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zoulou</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116</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crs</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Seselwa</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r w:rsidRPr="00B528FA">
              <w:rPr>
                <w:color w:val="000000"/>
                <w:lang w:val="pl-PL" w:eastAsia="pl-PL"/>
              </w:rPr>
              <w:t>seychellois</w:t>
            </w:r>
          </w:p>
        </w:tc>
      </w:tr>
      <w:tr w:rsidR="00550248" w:rsidRPr="00B528FA" w:rsidTr="000177D6">
        <w:trPr>
          <w:trHeight w:val="255"/>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117</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sidRPr="00B528FA">
              <w:rPr>
                <w:color w:val="000000"/>
                <w:lang w:val="pl-PL" w:eastAsia="pl-PL"/>
              </w:rPr>
              <w:t> </w:t>
            </w:r>
          </w:p>
        </w:tc>
        <w:tc>
          <w:tcPr>
            <w:tcW w:w="11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center"/>
              <w:rPr>
                <w:color w:val="000000"/>
                <w:lang w:val="pl-PL" w:eastAsia="pl-PL"/>
              </w:rPr>
            </w:pPr>
            <w:r>
              <w:rPr>
                <w:rFonts w:eastAsia="Arial Unicode MS"/>
                <w:color w:val="000000"/>
                <w:lang w:eastAsia="pl-PL"/>
              </w:rPr>
              <w:t>002</w:t>
            </w:r>
          </w:p>
        </w:tc>
        <w:tc>
          <w:tcPr>
            <w:tcW w:w="302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proofErr w:type="spellStart"/>
            <w:r w:rsidRPr="00B528FA">
              <w:rPr>
                <w:rFonts w:eastAsia="Arial Unicode MS"/>
                <w:color w:val="000000"/>
                <w:spacing w:val="-2"/>
                <w:lang w:eastAsia="pl-PL"/>
              </w:rPr>
              <w:t>Shikomor</w:t>
            </w:r>
            <w:proofErr w:type="spellEnd"/>
            <w:r w:rsidRPr="00B528FA">
              <w:rPr>
                <w:rFonts w:eastAsia="Arial Unicode MS"/>
                <w:color w:val="000000"/>
                <w:spacing w:val="-2"/>
                <w:lang w:eastAsia="pl-PL"/>
              </w:rPr>
              <w:t xml:space="preserve"> (KM)</w:t>
            </w:r>
          </w:p>
        </w:tc>
        <w:tc>
          <w:tcPr>
            <w:tcW w:w="2800" w:type="dxa"/>
            <w:tcBorders>
              <w:top w:val="nil"/>
              <w:left w:val="nil"/>
              <w:bottom w:val="single" w:sz="4" w:space="0" w:color="auto"/>
              <w:right w:val="single" w:sz="4" w:space="0" w:color="auto"/>
            </w:tcBorders>
            <w:shd w:val="clear" w:color="auto" w:fill="auto"/>
            <w:noWrap/>
            <w:vAlign w:val="bottom"/>
            <w:hideMark/>
          </w:tcPr>
          <w:p w:rsidR="00550248" w:rsidRPr="00B528FA" w:rsidRDefault="00550248" w:rsidP="000177D6">
            <w:pPr>
              <w:spacing w:after="0" w:line="240" w:lineRule="auto"/>
              <w:jc w:val="left"/>
              <w:rPr>
                <w:color w:val="000000"/>
                <w:lang w:val="pl-PL" w:eastAsia="pl-PL"/>
              </w:rPr>
            </w:pPr>
            <w:proofErr w:type="spellStart"/>
            <w:r w:rsidRPr="00B528FA">
              <w:rPr>
                <w:rFonts w:eastAsia="Arial Unicode MS"/>
                <w:color w:val="000000"/>
                <w:spacing w:val="-2"/>
                <w:lang w:eastAsia="pl-PL"/>
              </w:rPr>
              <w:t>komori</w:t>
            </w:r>
            <w:proofErr w:type="spellEnd"/>
            <w:r w:rsidRPr="00B528FA">
              <w:rPr>
                <w:rFonts w:eastAsia="Arial Unicode MS"/>
                <w:color w:val="000000"/>
                <w:spacing w:val="-2"/>
                <w:lang w:eastAsia="pl-PL"/>
              </w:rPr>
              <w:t xml:space="preserve"> (KM)</w:t>
            </w:r>
          </w:p>
        </w:tc>
      </w:tr>
    </w:tbl>
    <w:p w:rsidR="00550248" w:rsidRPr="005603FE" w:rsidRDefault="00550248" w:rsidP="005603FE">
      <w:pPr>
        <w:rPr>
          <w:lang w:eastAsia="ja-JP"/>
        </w:rPr>
      </w:pPr>
    </w:p>
    <w:p w:rsidR="005603FE" w:rsidRPr="005603FE" w:rsidRDefault="005603FE" w:rsidP="005603FE">
      <w:pPr>
        <w:keepNext/>
        <w:tabs>
          <w:tab w:val="clear" w:pos="403"/>
        </w:tabs>
        <w:spacing w:before="120"/>
        <w:ind w:left="1985" w:hanging="1985"/>
        <w:jc w:val="right"/>
        <w:rPr>
          <w:sz w:val="20"/>
          <w:lang w:val="en-US"/>
        </w:rPr>
      </w:pPr>
    </w:p>
    <w:p w:rsidR="001A33D0" w:rsidRPr="002E0796" w:rsidRDefault="001A33D0" w:rsidP="001A33D0">
      <w:pPr>
        <w:pStyle w:val="BiblioTitle"/>
        <w:keepNext/>
        <w:pageBreakBefore/>
      </w:pPr>
      <w:bookmarkStart w:id="481" w:name="_Toc443470372"/>
      <w:bookmarkStart w:id="482" w:name="_Toc450303224"/>
      <w:bookmarkStart w:id="483" w:name="_Toc9996979"/>
      <w:bookmarkStart w:id="484" w:name="_Toc353342679"/>
      <w:bookmarkStart w:id="485" w:name="_Toc526025842"/>
      <w:r w:rsidRPr="002E0796">
        <w:lastRenderedPageBreak/>
        <w:t>Bibliography</w:t>
      </w:r>
      <w:bookmarkEnd w:id="481"/>
      <w:bookmarkEnd w:id="482"/>
      <w:bookmarkEnd w:id="483"/>
      <w:bookmarkEnd w:id="484"/>
      <w:bookmarkEnd w:id="485"/>
    </w:p>
    <w:p w:rsidR="006271CA" w:rsidRDefault="006271CA" w:rsidP="006271CA">
      <w:pPr>
        <w:tabs>
          <w:tab w:val="clear" w:pos="403"/>
          <w:tab w:val="left" w:pos="709"/>
        </w:tabs>
      </w:pPr>
      <w:r>
        <w:t>[1]</w:t>
      </w:r>
      <w:r>
        <w:tab/>
        <w:t>ISO 639‐1, Codes for the representation of names of languages — Part 1: Alpha‐2 code</w:t>
      </w:r>
    </w:p>
    <w:p w:rsidR="006271CA" w:rsidRDefault="006271CA" w:rsidP="006271CA">
      <w:pPr>
        <w:tabs>
          <w:tab w:val="clear" w:pos="403"/>
          <w:tab w:val="left" w:pos="709"/>
        </w:tabs>
      </w:pPr>
      <w:r>
        <w:t>[2]</w:t>
      </w:r>
      <w:r>
        <w:tab/>
        <w:t>ISO 639‐2, Codes for the representation of names of languages — Part 2: Alpha‐3 code</w:t>
      </w:r>
    </w:p>
    <w:p w:rsidR="006271CA" w:rsidRDefault="006271CA" w:rsidP="006271CA">
      <w:pPr>
        <w:tabs>
          <w:tab w:val="clear" w:pos="403"/>
          <w:tab w:val="left" w:pos="709"/>
        </w:tabs>
      </w:pPr>
      <w:r>
        <w:t>[3]</w:t>
      </w:r>
      <w:r>
        <w:tab/>
        <w:t>ISO 639‐3, Codes for the representation of names of languages — Part 3: Alpha‐3 code for comprehensive coverage of languages</w:t>
      </w:r>
    </w:p>
    <w:p w:rsidR="006271CA" w:rsidRDefault="00451191" w:rsidP="006271CA">
      <w:pPr>
        <w:tabs>
          <w:tab w:val="clear" w:pos="403"/>
          <w:tab w:val="left" w:pos="709"/>
        </w:tabs>
      </w:pPr>
      <w:r>
        <w:t>[4]</w:t>
      </w:r>
      <w:r>
        <w:tab/>
        <w:t>ISO/IEC 2382</w:t>
      </w:r>
      <w:r w:rsidR="006271CA">
        <w:t>:2015, Information technology — Vocabulary</w:t>
      </w:r>
    </w:p>
    <w:p w:rsidR="006271CA" w:rsidRDefault="00451191" w:rsidP="006271CA">
      <w:pPr>
        <w:tabs>
          <w:tab w:val="clear" w:pos="403"/>
          <w:tab w:val="left" w:pos="709"/>
        </w:tabs>
      </w:pPr>
      <w:r>
        <w:t>[5]</w:t>
      </w:r>
      <w:r>
        <w:tab/>
        <w:t>ISO 3166-1:2013</w:t>
      </w:r>
      <w:r w:rsidR="006271CA">
        <w:t>, Codes for the representation of names of countries</w:t>
      </w:r>
      <w:r>
        <w:t xml:space="preserve"> and their subdivisions — Part 1: Country</w:t>
      </w:r>
      <w:r w:rsidR="006271CA">
        <w:t xml:space="preserve"> code</w:t>
      </w:r>
    </w:p>
    <w:p w:rsidR="00451191" w:rsidRDefault="00451191" w:rsidP="006271CA">
      <w:pPr>
        <w:tabs>
          <w:tab w:val="clear" w:pos="403"/>
          <w:tab w:val="left" w:pos="709"/>
        </w:tabs>
      </w:pPr>
      <w:r>
        <w:t>[6]</w:t>
      </w:r>
      <w:r>
        <w:tab/>
        <w:t>ISO 3166-2:2013, Codes for the representation of names of countries and their subdivisions — Part 2: Country subdivision code</w:t>
      </w:r>
    </w:p>
    <w:p w:rsidR="006271CA" w:rsidRDefault="00451191" w:rsidP="006271CA">
      <w:pPr>
        <w:tabs>
          <w:tab w:val="clear" w:pos="403"/>
          <w:tab w:val="left" w:pos="709"/>
        </w:tabs>
      </w:pPr>
      <w:r>
        <w:t>[7</w:t>
      </w:r>
      <w:r w:rsidR="006271CA">
        <w:t>]</w:t>
      </w:r>
      <w:r w:rsidR="006271CA">
        <w:tab/>
        <w:t>ISO 3166-3</w:t>
      </w:r>
      <w:r>
        <w:t>:2013</w:t>
      </w:r>
      <w:r w:rsidR="006271CA">
        <w:t>, Codes for the representation of names of countries and their subdivisions — Part 3: Code for formerly used names of countries</w:t>
      </w:r>
    </w:p>
    <w:p w:rsidR="006271CA" w:rsidRDefault="00451191" w:rsidP="006271CA">
      <w:pPr>
        <w:tabs>
          <w:tab w:val="clear" w:pos="403"/>
          <w:tab w:val="left" w:pos="709"/>
        </w:tabs>
      </w:pPr>
      <w:r>
        <w:t>[8</w:t>
      </w:r>
      <w:r w:rsidR="006271CA">
        <w:t>]</w:t>
      </w:r>
      <w:r w:rsidR="006271CA">
        <w:tab/>
        <w:t>ISO 4217:2001, Codes for the representation of currencies and funds</w:t>
      </w:r>
    </w:p>
    <w:p w:rsidR="006271CA" w:rsidRDefault="00451191" w:rsidP="006271CA">
      <w:pPr>
        <w:tabs>
          <w:tab w:val="clear" w:pos="403"/>
          <w:tab w:val="left" w:pos="709"/>
        </w:tabs>
      </w:pPr>
      <w:r>
        <w:t>[9</w:t>
      </w:r>
      <w:r w:rsidR="006271CA">
        <w:t>]</w:t>
      </w:r>
      <w:r w:rsidR="006271CA">
        <w:tab/>
        <w:t>ISO 5127, Information and documentation — Foundation and vocabulary</w:t>
      </w:r>
    </w:p>
    <w:p w:rsidR="006271CA" w:rsidRDefault="00451191" w:rsidP="006271CA">
      <w:pPr>
        <w:tabs>
          <w:tab w:val="clear" w:pos="403"/>
          <w:tab w:val="left" w:pos="709"/>
        </w:tabs>
      </w:pPr>
      <w:r>
        <w:t>[10</w:t>
      </w:r>
      <w:r w:rsidR="006271CA">
        <w:t>]</w:t>
      </w:r>
      <w:r w:rsidR="006271CA">
        <w:tab/>
        <w:t>ISO 6166, Securities and related financial instruments — International securities identification numbering system (ISIN)</w:t>
      </w:r>
    </w:p>
    <w:p w:rsidR="006271CA" w:rsidRDefault="00AB7D59" w:rsidP="006271CA">
      <w:pPr>
        <w:tabs>
          <w:tab w:val="clear" w:pos="403"/>
          <w:tab w:val="left" w:pos="709"/>
        </w:tabs>
      </w:pPr>
      <w:r>
        <w:t>[11</w:t>
      </w:r>
      <w:r w:rsidR="006271CA">
        <w:t>]</w:t>
      </w:r>
      <w:r w:rsidR="006271CA">
        <w:tab/>
        <w:t>ISO 6346:1995, Freight containers — Coding, identification and marking</w:t>
      </w:r>
    </w:p>
    <w:p w:rsidR="006271CA" w:rsidRDefault="00AB7D59" w:rsidP="006271CA">
      <w:pPr>
        <w:tabs>
          <w:tab w:val="clear" w:pos="403"/>
          <w:tab w:val="left" w:pos="709"/>
        </w:tabs>
      </w:pPr>
      <w:r>
        <w:t>[12</w:t>
      </w:r>
      <w:r w:rsidR="006271CA">
        <w:t>]</w:t>
      </w:r>
      <w:r w:rsidR="006271CA">
        <w:tab/>
        <w:t>ISO 7372:2005, Trade data interchange — Trade data elements directory</w:t>
      </w:r>
    </w:p>
    <w:p w:rsidR="006271CA" w:rsidRPr="006271CA" w:rsidRDefault="00AB7D59" w:rsidP="006271CA">
      <w:pPr>
        <w:tabs>
          <w:tab w:val="clear" w:pos="403"/>
          <w:tab w:val="left" w:pos="709"/>
        </w:tabs>
        <w:rPr>
          <w:lang w:val="fr-FR"/>
        </w:rPr>
      </w:pPr>
      <w:r>
        <w:rPr>
          <w:lang w:val="fr-FR"/>
        </w:rPr>
        <w:t>[13</w:t>
      </w:r>
      <w:r w:rsidR="006271CA">
        <w:rPr>
          <w:lang w:val="fr-FR"/>
        </w:rPr>
        <w:t>]</w:t>
      </w:r>
      <w:r w:rsidR="006271CA">
        <w:rPr>
          <w:lang w:val="fr-FR"/>
        </w:rPr>
        <w:tab/>
      </w:r>
      <w:r w:rsidR="006271CA" w:rsidRPr="006271CA">
        <w:rPr>
          <w:lang w:val="fr-FR"/>
        </w:rPr>
        <w:t xml:space="preserve">ISO/IEC 7501-1:2005, Identification </w:t>
      </w:r>
      <w:proofErr w:type="spellStart"/>
      <w:r w:rsidR="006271CA" w:rsidRPr="000152BE">
        <w:rPr>
          <w:lang w:val="fr-FR"/>
        </w:rPr>
        <w:t>cards</w:t>
      </w:r>
      <w:proofErr w:type="spellEnd"/>
      <w:r w:rsidR="006271CA" w:rsidRPr="000152BE">
        <w:rPr>
          <w:lang w:val="fr-FR"/>
        </w:rPr>
        <w:t xml:space="preserve"> — Machine </w:t>
      </w:r>
      <w:proofErr w:type="spellStart"/>
      <w:r w:rsidR="006271CA" w:rsidRPr="000152BE">
        <w:rPr>
          <w:lang w:val="fr-FR"/>
        </w:rPr>
        <w:t>readable</w:t>
      </w:r>
      <w:proofErr w:type="spellEnd"/>
      <w:r w:rsidR="006271CA" w:rsidRPr="000152BE">
        <w:rPr>
          <w:lang w:val="fr-FR"/>
        </w:rPr>
        <w:t xml:space="preserve"> </w:t>
      </w:r>
      <w:proofErr w:type="spellStart"/>
      <w:r w:rsidR="006271CA" w:rsidRPr="000152BE">
        <w:rPr>
          <w:lang w:val="fr-FR"/>
        </w:rPr>
        <w:t>travel</w:t>
      </w:r>
      <w:proofErr w:type="spellEnd"/>
      <w:r w:rsidR="006271CA" w:rsidRPr="000152BE">
        <w:rPr>
          <w:lang w:val="fr-FR"/>
        </w:rPr>
        <w:t xml:space="preserve"> documents</w:t>
      </w:r>
      <w:r w:rsidR="006271CA" w:rsidRPr="006271CA">
        <w:rPr>
          <w:lang w:val="fr-FR"/>
        </w:rPr>
        <w:t xml:space="preserve"> — Part 1: </w:t>
      </w:r>
      <w:r w:rsidR="006271CA" w:rsidRPr="000152BE">
        <w:rPr>
          <w:lang w:val="fr-FR"/>
        </w:rPr>
        <w:t xml:space="preserve">Machine </w:t>
      </w:r>
      <w:proofErr w:type="spellStart"/>
      <w:r w:rsidR="006271CA" w:rsidRPr="000152BE">
        <w:rPr>
          <w:lang w:val="fr-FR"/>
        </w:rPr>
        <w:t>readable</w:t>
      </w:r>
      <w:proofErr w:type="spellEnd"/>
      <w:r w:rsidR="006271CA" w:rsidRPr="000152BE">
        <w:rPr>
          <w:lang w:val="fr-FR"/>
        </w:rPr>
        <w:t xml:space="preserve"> </w:t>
      </w:r>
      <w:proofErr w:type="spellStart"/>
      <w:r w:rsidR="006271CA" w:rsidRPr="000152BE">
        <w:rPr>
          <w:lang w:val="fr-FR"/>
        </w:rPr>
        <w:t>passport</w:t>
      </w:r>
      <w:proofErr w:type="spellEnd"/>
    </w:p>
    <w:p w:rsidR="006271CA" w:rsidRDefault="00AB7D59" w:rsidP="006271CA">
      <w:pPr>
        <w:tabs>
          <w:tab w:val="clear" w:pos="403"/>
          <w:tab w:val="left" w:pos="709"/>
        </w:tabs>
      </w:pPr>
      <w:r>
        <w:t>[14</w:t>
      </w:r>
      <w:r w:rsidR="006271CA">
        <w:t>]</w:t>
      </w:r>
      <w:r w:rsidR="006271CA">
        <w:tab/>
        <w:t>ISO 10383:2003, Securities and related financial instruments — Codes for exchanges and market identification (MIC)</w:t>
      </w:r>
    </w:p>
    <w:p w:rsidR="006271CA" w:rsidRDefault="00AB7D59" w:rsidP="006271CA">
      <w:pPr>
        <w:tabs>
          <w:tab w:val="clear" w:pos="403"/>
          <w:tab w:val="left" w:pos="709"/>
        </w:tabs>
      </w:pPr>
      <w:r>
        <w:t>[15</w:t>
      </w:r>
      <w:r w:rsidR="006271CA">
        <w:t>]</w:t>
      </w:r>
      <w:r w:rsidR="006271CA">
        <w:tab/>
        <w:t>ISO/IEC 10646, Information technology — Universal Coded Character Set (UCS)</w:t>
      </w:r>
    </w:p>
    <w:p w:rsidR="001A33D0" w:rsidRDefault="00AB7D59" w:rsidP="006271CA">
      <w:pPr>
        <w:tabs>
          <w:tab w:val="clear" w:pos="403"/>
          <w:tab w:val="left" w:pos="709"/>
        </w:tabs>
      </w:pPr>
      <w:r>
        <w:t>[16</w:t>
      </w:r>
      <w:r w:rsidR="006271CA">
        <w:t>]</w:t>
      </w:r>
      <w:r w:rsidR="006271CA">
        <w:tab/>
        <w:t>ISO 13616:2003, Banking and related financial services — International bank account number (IBAN)</w:t>
      </w:r>
    </w:p>
    <w:p w:rsidR="00AB7D59" w:rsidRDefault="00AB7D59" w:rsidP="006271CA">
      <w:pPr>
        <w:tabs>
          <w:tab w:val="clear" w:pos="403"/>
          <w:tab w:val="left" w:pos="709"/>
        </w:tabs>
      </w:pPr>
      <w:r>
        <w:t>[17]</w:t>
      </w:r>
      <w:r>
        <w:tab/>
        <w:t>ISO 15924:2004, Information technology — Codes for the representation of names of scripts</w:t>
      </w:r>
    </w:p>
    <w:p w:rsidR="00451191" w:rsidRDefault="00AB7D59" w:rsidP="00451191">
      <w:pPr>
        <w:tabs>
          <w:tab w:val="clear" w:pos="403"/>
          <w:tab w:val="left" w:pos="709"/>
        </w:tabs>
      </w:pPr>
      <w:r>
        <w:t>[18</w:t>
      </w:r>
      <w:r w:rsidR="00451191">
        <w:t>]</w:t>
      </w:r>
      <w:r w:rsidR="00451191">
        <w:tab/>
        <w:t>Country Nomenclature for Statistical Use (CNSU), Rev.10/UN Statistics Division. New York: United Nations, 1984-01-25 [mimeo]. - 10 p. - (Updating Corrigenda being issued continuously; the last complete consolidated version is No. 95-1/ November 1995)</w:t>
      </w:r>
    </w:p>
    <w:p w:rsidR="00451191" w:rsidRDefault="00AB7D59" w:rsidP="00451191">
      <w:pPr>
        <w:tabs>
          <w:tab w:val="clear" w:pos="403"/>
          <w:tab w:val="left" w:pos="709"/>
        </w:tabs>
      </w:pPr>
      <w:r>
        <w:t>[19</w:t>
      </w:r>
      <w:r w:rsidR="00451191">
        <w:t>]</w:t>
      </w:r>
      <w:r w:rsidR="00451191">
        <w:tab/>
        <w:t>Document ST/LEG/SER.E/13, “Multilateral Treaties deposited with the Secretary General”, issued annually and containing:</w:t>
      </w:r>
    </w:p>
    <w:p w:rsidR="00451191" w:rsidRDefault="00451191" w:rsidP="00451191">
      <w:pPr>
        <w:tabs>
          <w:tab w:val="clear" w:pos="403"/>
          <w:tab w:val="left" w:pos="709"/>
        </w:tabs>
      </w:pPr>
      <w:r>
        <w:t>Convention on Road Traffic, Geneva 1949-09-19/United Nations</w:t>
      </w:r>
    </w:p>
    <w:p w:rsidR="00451191" w:rsidRDefault="00451191" w:rsidP="00451191">
      <w:pPr>
        <w:tabs>
          <w:tab w:val="clear" w:pos="403"/>
          <w:tab w:val="left" w:pos="709"/>
        </w:tabs>
      </w:pPr>
      <w:r>
        <w:t>Convention on Road Traffic, Vienna 1968-12-08/ United Nations, with notifications of road vehicle distinguishing signs, as known on 1996-06-01</w:t>
      </w:r>
    </w:p>
    <w:p w:rsidR="00451191" w:rsidRDefault="00AB7D59" w:rsidP="00451191">
      <w:pPr>
        <w:tabs>
          <w:tab w:val="clear" w:pos="403"/>
          <w:tab w:val="left" w:pos="709"/>
        </w:tabs>
      </w:pPr>
      <w:r>
        <w:lastRenderedPageBreak/>
        <w:t>[19</w:t>
      </w:r>
      <w:r w:rsidR="00451191">
        <w:t>]</w:t>
      </w:r>
      <w:r w:rsidR="00451191">
        <w:tab/>
        <w:t>LOCODE — United Nations Code for Ports and other Locations/UN/ECE Recommendation No 16 adopted by the Centre for the Facilitation of Procedures Practices for Administration, Commerce and Transport, Geneva, December, 1998, ECE/TRADE/227 third edition</w:t>
      </w:r>
    </w:p>
    <w:p w:rsidR="00451191" w:rsidRDefault="00AB7D59" w:rsidP="00451191">
      <w:pPr>
        <w:tabs>
          <w:tab w:val="clear" w:pos="403"/>
          <w:tab w:val="left" w:pos="709"/>
        </w:tabs>
      </w:pPr>
      <w:r>
        <w:t>[20</w:t>
      </w:r>
      <w:r w:rsidR="00451191">
        <w:t>]</w:t>
      </w:r>
      <w:r w:rsidR="00451191">
        <w:tab/>
        <w:t>United Nations Statistics Division (2012). Standard Country or Area Codes for Statistical Use. Document ST/ESA/STAT/SER.M/49/Rev.3 (Information available at the United Nations Statistics Division internet site http://unstats.un.org/unsd/methods/m49/m49.htm)</w:t>
      </w:r>
    </w:p>
    <w:p w:rsidR="00451191" w:rsidRDefault="00AB7D59" w:rsidP="00451191">
      <w:pPr>
        <w:tabs>
          <w:tab w:val="clear" w:pos="403"/>
          <w:tab w:val="left" w:pos="709"/>
        </w:tabs>
      </w:pPr>
      <w:r>
        <w:t>[21</w:t>
      </w:r>
      <w:r w:rsidR="00451191">
        <w:t>]</w:t>
      </w:r>
      <w:r w:rsidR="00451191">
        <w:tab/>
        <w:t>United Nations Terminology Bulletin No 347/Rev.1 — Country Names (States Members of the United Nations, Members of the Specialized Agencies or Parties to the Statute of the International Court of Justice) (Document ST/CS/SER.F/347/Rev.1)</w:t>
      </w:r>
    </w:p>
    <w:p w:rsidR="00451191" w:rsidRDefault="00AB7D59" w:rsidP="00451191">
      <w:pPr>
        <w:tabs>
          <w:tab w:val="clear" w:pos="403"/>
          <w:tab w:val="left" w:pos="709"/>
        </w:tabs>
      </w:pPr>
      <w:r>
        <w:t>[22</w:t>
      </w:r>
      <w:r w:rsidR="00451191">
        <w:t>]</w:t>
      </w:r>
      <w:r w:rsidR="00451191">
        <w:tab/>
        <w:t>United Nations Multilingual Terminology Database maintained by the terminology team of the Terminology and Reference Section, Documentation Division, DGACM, New York: http://unterm.un.org/</w:t>
      </w:r>
    </w:p>
    <w:p w:rsidR="00451191" w:rsidRDefault="00AB7D59" w:rsidP="00451191">
      <w:pPr>
        <w:tabs>
          <w:tab w:val="clear" w:pos="403"/>
          <w:tab w:val="left" w:pos="709"/>
        </w:tabs>
      </w:pPr>
      <w:r>
        <w:t>[23</w:t>
      </w:r>
      <w:r w:rsidR="00451191">
        <w:t>]</w:t>
      </w:r>
      <w:r w:rsidR="00451191">
        <w:tab/>
        <w:t xml:space="preserve">United Nations. Technical reference manual for the standardization of geographical names, United Nations Group of Experts on Geographical Names, Department of Economic and Social Affairs‐ Statistical Division, United Nations‐New York‐March 2007, document ST/ESA/STAT/SER.M/87; </w:t>
      </w:r>
      <w:r w:rsidRPr="00AB7D59">
        <w:t>http://unstats.un.org/unsd/geoinfo/UNGEGN/docs/pubs/UNGEGN%20tech%20ref%20manual_m87_combined.pdf</w:t>
      </w:r>
    </w:p>
    <w:sectPr w:rsidR="00451191" w:rsidSect="00424000">
      <w:pgSz w:w="11906" w:h="16838" w:code="9"/>
      <w:pgMar w:top="794" w:right="1077" w:bottom="567" w:left="1077" w:header="709"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E9B" w:rsidRDefault="008B2E9B">
      <w:pPr>
        <w:spacing w:after="0" w:line="240" w:lineRule="auto"/>
      </w:pPr>
      <w:r>
        <w:separator/>
      </w:r>
    </w:p>
  </w:endnote>
  <w:endnote w:type="continuationSeparator" w:id="0">
    <w:p w:rsidR="008B2E9B" w:rsidRDefault="008B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BA1CC8" w:rsidRDefault="008B2E9B" w:rsidP="004421EF">
    <w:pPr>
      <w:pStyle w:val="Pieddepage"/>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BA1CC8" w:rsidRDefault="008B2E9B" w:rsidP="00526284">
    <w:pPr>
      <w:pStyle w:val="Pieddepage"/>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691100">
      <w:rPr>
        <w:noProof/>
        <w:sz w:val="20"/>
      </w:rPr>
      <w:t>vi</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BA1CC8" w:rsidRDefault="008B2E9B" w:rsidP="00526284">
    <w:pPr>
      <w:pStyle w:val="Pieddepage"/>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691100">
      <w:rPr>
        <w:noProof/>
        <w:sz w:val="20"/>
      </w:rPr>
      <w:t>v</w:t>
    </w:r>
    <w:r w:rsidRPr="006E50E0">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BA1CC8" w:rsidRDefault="008B2E9B" w:rsidP="004421EF">
    <w:pPr>
      <w:pStyle w:val="Pieddepage"/>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691100">
      <w:rPr>
        <w:b/>
        <w:noProof/>
        <w:sz w:val="20"/>
      </w:rPr>
      <w:t>14</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BA1CC8" w:rsidRDefault="008B2E9B" w:rsidP="00424000">
    <w:pPr>
      <w:pStyle w:val="Pieddepage"/>
      <w:tabs>
        <w:tab w:val="left" w:pos="9498"/>
      </w:tabs>
      <w:spacing w:line="240" w:lineRule="atLeast"/>
      <w:jc w:val="left"/>
      <w:rPr>
        <w:sz w:val="20"/>
      </w:rPr>
    </w:pPr>
    <w:r w:rsidRPr="00BA1CC8">
      <w:rPr>
        <w:sz w:val="20"/>
      </w:rPr>
      <w:t>© ISO #### – All rights reserved</w:t>
    </w:r>
    <w:r>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691100">
      <w:rPr>
        <w:b/>
        <w:noProof/>
        <w:sz w:val="20"/>
      </w:rPr>
      <w:t>15</w:t>
    </w:r>
    <w:r w:rsidRPr="006E50E0">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E9B" w:rsidRDefault="008B2E9B">
      <w:pPr>
        <w:spacing w:after="0" w:line="240" w:lineRule="auto"/>
      </w:pPr>
      <w:r>
        <w:separator/>
      </w:r>
    </w:p>
  </w:footnote>
  <w:footnote w:type="continuationSeparator" w:id="0">
    <w:p w:rsidR="008B2E9B" w:rsidRDefault="008B2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151316" w:rsidRDefault="008B2E9B" w:rsidP="004421EF">
    <w:pPr>
      <w:pStyle w:val="En-tte"/>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6E50E0" w:rsidRDefault="008B2E9B" w:rsidP="004421EF">
    <w:pPr>
      <w:pStyle w:val="En-tte"/>
      <w:spacing w:after="360"/>
      <w:rPr>
        <w:b w:val="0"/>
      </w:rPr>
    </w:pPr>
    <w:r w:rsidRPr="006E50E0">
      <w:rPr>
        <w:b w:val="0"/>
        <w:sz w:val="20"/>
      </w:rPr>
      <w:t>© ISO #### – All rights reserved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151316" w:rsidRDefault="008B2E9B" w:rsidP="004421EF">
    <w:pPr>
      <w:pStyle w:val="En-tte"/>
      <w:spacing w:line="240" w:lineRule="exact"/>
      <w:jc w:val="left"/>
    </w:pPr>
    <w:r w:rsidRPr="00151316">
      <w:t>ISO #####-</w:t>
    </w:r>
    <w:proofErr w:type="gramStart"/>
    <w:r w:rsidRPr="00151316">
      <w:t>#:</w:t>
    </w:r>
    <w:proofErr w:type="gramEnd"/>
    <w:r w:rsidRPr="00151316">
      <w:t>####(X)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B" w:rsidRPr="00151316" w:rsidRDefault="008B2E9B" w:rsidP="004421EF">
    <w:pPr>
      <w:pStyle w:val="En-tte"/>
      <w:spacing w:line="240" w:lineRule="exact"/>
      <w:jc w:val="right"/>
    </w:pPr>
    <w:r w:rsidRPr="00151316">
      <w:t>ISO #####-</w:t>
    </w:r>
    <w:proofErr w:type="gramStart"/>
    <w:r w:rsidRPr="00151316">
      <w:t>#:</w:t>
    </w:r>
    <w:proofErr w:type="gramEnd"/>
    <w:r w:rsidRPr="00151316">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3211707B"/>
    <w:multiLevelType w:val="hybridMultilevel"/>
    <w:tmpl w:val="E4842624"/>
    <w:lvl w:ilvl="0" w:tplc="040C0001">
      <w:start w:val="1"/>
      <w:numFmt w:val="bullet"/>
      <w:lvlText w:val=""/>
      <w:lvlJc w:val="left"/>
      <w:pPr>
        <w:ind w:left="1843" w:hanging="360"/>
      </w:pPr>
      <w:rPr>
        <w:rFonts w:ascii="Symbol" w:hAnsi="Symbol" w:hint="default"/>
      </w:rPr>
    </w:lvl>
    <w:lvl w:ilvl="1" w:tplc="04150003" w:tentative="1">
      <w:start w:val="1"/>
      <w:numFmt w:val="bullet"/>
      <w:lvlText w:val="o"/>
      <w:lvlJc w:val="left"/>
      <w:pPr>
        <w:ind w:left="2563" w:hanging="360"/>
      </w:pPr>
      <w:rPr>
        <w:rFonts w:ascii="Courier New" w:hAnsi="Courier New" w:cs="Courier New" w:hint="default"/>
      </w:rPr>
    </w:lvl>
    <w:lvl w:ilvl="2" w:tplc="04150005" w:tentative="1">
      <w:start w:val="1"/>
      <w:numFmt w:val="bullet"/>
      <w:lvlText w:val=""/>
      <w:lvlJc w:val="left"/>
      <w:pPr>
        <w:ind w:left="3283" w:hanging="360"/>
      </w:pPr>
      <w:rPr>
        <w:rFonts w:ascii="Wingdings" w:hAnsi="Wingdings" w:hint="default"/>
      </w:rPr>
    </w:lvl>
    <w:lvl w:ilvl="3" w:tplc="04150001" w:tentative="1">
      <w:start w:val="1"/>
      <w:numFmt w:val="bullet"/>
      <w:lvlText w:val=""/>
      <w:lvlJc w:val="left"/>
      <w:pPr>
        <w:ind w:left="4003" w:hanging="360"/>
      </w:pPr>
      <w:rPr>
        <w:rFonts w:ascii="Symbol" w:hAnsi="Symbol" w:hint="default"/>
      </w:rPr>
    </w:lvl>
    <w:lvl w:ilvl="4" w:tplc="04150003" w:tentative="1">
      <w:start w:val="1"/>
      <w:numFmt w:val="bullet"/>
      <w:lvlText w:val="o"/>
      <w:lvlJc w:val="left"/>
      <w:pPr>
        <w:ind w:left="4723" w:hanging="360"/>
      </w:pPr>
      <w:rPr>
        <w:rFonts w:ascii="Courier New" w:hAnsi="Courier New" w:cs="Courier New" w:hint="default"/>
      </w:rPr>
    </w:lvl>
    <w:lvl w:ilvl="5" w:tplc="04150005" w:tentative="1">
      <w:start w:val="1"/>
      <w:numFmt w:val="bullet"/>
      <w:lvlText w:val=""/>
      <w:lvlJc w:val="left"/>
      <w:pPr>
        <w:ind w:left="5443" w:hanging="360"/>
      </w:pPr>
      <w:rPr>
        <w:rFonts w:ascii="Wingdings" w:hAnsi="Wingdings" w:hint="default"/>
      </w:rPr>
    </w:lvl>
    <w:lvl w:ilvl="6" w:tplc="04150001" w:tentative="1">
      <w:start w:val="1"/>
      <w:numFmt w:val="bullet"/>
      <w:lvlText w:val=""/>
      <w:lvlJc w:val="left"/>
      <w:pPr>
        <w:ind w:left="6163" w:hanging="360"/>
      </w:pPr>
      <w:rPr>
        <w:rFonts w:ascii="Symbol" w:hAnsi="Symbol" w:hint="default"/>
      </w:rPr>
    </w:lvl>
    <w:lvl w:ilvl="7" w:tplc="04150003" w:tentative="1">
      <w:start w:val="1"/>
      <w:numFmt w:val="bullet"/>
      <w:lvlText w:val="o"/>
      <w:lvlJc w:val="left"/>
      <w:pPr>
        <w:ind w:left="6883" w:hanging="360"/>
      </w:pPr>
      <w:rPr>
        <w:rFonts w:ascii="Courier New" w:hAnsi="Courier New" w:cs="Courier New" w:hint="default"/>
      </w:rPr>
    </w:lvl>
    <w:lvl w:ilvl="8" w:tplc="04150005" w:tentative="1">
      <w:start w:val="1"/>
      <w:numFmt w:val="bullet"/>
      <w:lvlText w:val=""/>
      <w:lvlJc w:val="left"/>
      <w:pPr>
        <w:ind w:left="7603" w:hanging="360"/>
      </w:pPr>
      <w:rPr>
        <w:rFonts w:ascii="Wingdings" w:hAnsi="Wingdings" w:hint="default"/>
      </w:rPr>
    </w:lvl>
  </w:abstractNum>
  <w:abstractNum w:abstractNumId="2" w15:restartNumberingAfterBreak="0">
    <w:nsid w:val="33AC7EB8"/>
    <w:multiLevelType w:val="multilevel"/>
    <w:tmpl w:val="975087F0"/>
    <w:lvl w:ilvl="0">
      <w:start w:val="1"/>
      <w:numFmt w:val="decimal"/>
      <w:pStyle w:val="Titre1"/>
      <w:lvlText w:val="%1"/>
      <w:lvlJc w:val="left"/>
      <w:pPr>
        <w:tabs>
          <w:tab w:val="num" w:pos="432"/>
        </w:tabs>
        <w:ind w:left="432" w:hanging="432"/>
      </w:pPr>
      <w:rPr>
        <w:rFonts w:cs="Times New Roman"/>
        <w:b/>
        <w:i w:val="0"/>
      </w:rPr>
    </w:lvl>
    <w:lvl w:ilvl="1">
      <w:start w:val="1"/>
      <w:numFmt w:val="decimal"/>
      <w:pStyle w:val="Titre2"/>
      <w:lvlText w:val="%1.%2"/>
      <w:lvlJc w:val="left"/>
      <w:pPr>
        <w:tabs>
          <w:tab w:val="num" w:pos="360"/>
        </w:tabs>
      </w:pPr>
      <w:rPr>
        <w:rFonts w:cs="Times New Roman"/>
        <w:b/>
        <w:i w:val="0"/>
      </w:rPr>
    </w:lvl>
    <w:lvl w:ilvl="2">
      <w:start w:val="1"/>
      <w:numFmt w:val="decimal"/>
      <w:pStyle w:val="Titre3"/>
      <w:lvlText w:val="%1.%2.%3"/>
      <w:lvlJc w:val="left"/>
      <w:pPr>
        <w:tabs>
          <w:tab w:val="num" w:pos="720"/>
        </w:tabs>
      </w:pPr>
      <w:rPr>
        <w:rFonts w:cs="Times New Roman"/>
        <w:b/>
        <w:i w:val="0"/>
      </w:rPr>
    </w:lvl>
    <w:lvl w:ilvl="3">
      <w:start w:val="1"/>
      <w:numFmt w:val="decimal"/>
      <w:pStyle w:val="Titre4"/>
      <w:lvlText w:val="%1.%2.%3.%4"/>
      <w:lvlJc w:val="left"/>
      <w:pPr>
        <w:tabs>
          <w:tab w:val="num" w:pos="1080"/>
        </w:tabs>
      </w:pPr>
      <w:rPr>
        <w:rFonts w:cs="Times New Roman"/>
        <w:b/>
        <w:i w:val="0"/>
      </w:rPr>
    </w:lvl>
    <w:lvl w:ilvl="4">
      <w:start w:val="1"/>
      <w:numFmt w:val="decimal"/>
      <w:pStyle w:val="Titre5"/>
      <w:lvlText w:val="%1.%2.%3.%4.%5"/>
      <w:lvlJc w:val="left"/>
      <w:pPr>
        <w:tabs>
          <w:tab w:val="num" w:pos="1080"/>
        </w:tabs>
      </w:pPr>
      <w:rPr>
        <w:rFonts w:cs="Times New Roman"/>
        <w:b/>
        <w:i w:val="0"/>
      </w:rPr>
    </w:lvl>
    <w:lvl w:ilvl="5">
      <w:start w:val="1"/>
      <w:numFmt w:val="decimal"/>
      <w:pStyle w:val="Titre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3" w15:restartNumberingAfterBreak="0">
    <w:nsid w:val="387D4433"/>
    <w:multiLevelType w:val="multilevel"/>
    <w:tmpl w:val="A434F57A"/>
    <w:lvl w:ilvl="0">
      <w:start w:val="1"/>
      <w:numFmt w:val="bullet"/>
      <w:lvlText w:val=""/>
      <w:lvlJc w:val="left"/>
      <w:pPr>
        <w:ind w:left="400" w:hanging="400"/>
      </w:pPr>
      <w:rPr>
        <w:rFonts w:ascii="Symbol" w:hAnsi="Symbol" w:hint="default"/>
      </w:rPr>
    </w:lvl>
    <w:lvl w:ilvl="1">
      <w:start w:val="1"/>
      <w:numFmt w:val="bullet"/>
      <w:lvlText w:val=""/>
      <w:lvlJc w:val="left"/>
      <w:pPr>
        <w:ind w:left="800" w:hanging="400"/>
      </w:pPr>
      <w:rPr>
        <w:rFonts w:ascii="Symbol" w:hAnsi="Symbol" w:hint="default"/>
      </w:rPr>
    </w:lvl>
    <w:lvl w:ilvl="2">
      <w:start w:val="1"/>
      <w:numFmt w:val="bullet"/>
      <w:lvlText w:val=""/>
      <w:lvlJc w:val="left"/>
      <w:pPr>
        <w:ind w:left="1200" w:hanging="400"/>
      </w:pPr>
      <w:rPr>
        <w:rFonts w:ascii="Symbol" w:hAnsi="Symbol" w:hint="default"/>
      </w:rPr>
    </w:lvl>
    <w:lvl w:ilvl="3">
      <w:start w:val="1"/>
      <w:numFmt w:val="bullet"/>
      <w:lvlText w:val=""/>
      <w:lvlJc w:val="left"/>
      <w:pPr>
        <w:ind w:left="1600" w:hanging="400"/>
      </w:pPr>
      <w:rPr>
        <w:rFonts w:ascii="Symbol" w:hAnsi="Symbol" w:hint="default"/>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DB67E66"/>
    <w:multiLevelType w:val="hybridMultilevel"/>
    <w:tmpl w:val="B03C683A"/>
    <w:lvl w:ilvl="0" w:tplc="040C0001">
      <w:start w:val="1"/>
      <w:numFmt w:val="bullet"/>
      <w:lvlText w:val=""/>
      <w:lvlJc w:val="left"/>
      <w:pPr>
        <w:ind w:left="1123" w:hanging="360"/>
      </w:pPr>
      <w:rPr>
        <w:rFonts w:ascii="Symbol" w:hAnsi="Symbol" w:hint="default"/>
      </w:rPr>
    </w:lvl>
    <w:lvl w:ilvl="1" w:tplc="04150003" w:tentative="1">
      <w:start w:val="1"/>
      <w:numFmt w:val="bullet"/>
      <w:lvlText w:val="o"/>
      <w:lvlJc w:val="left"/>
      <w:pPr>
        <w:ind w:left="1843" w:hanging="360"/>
      </w:pPr>
      <w:rPr>
        <w:rFonts w:ascii="Courier New" w:hAnsi="Courier New" w:cs="Courier New" w:hint="default"/>
      </w:rPr>
    </w:lvl>
    <w:lvl w:ilvl="2" w:tplc="04150005" w:tentative="1">
      <w:start w:val="1"/>
      <w:numFmt w:val="bullet"/>
      <w:lvlText w:val=""/>
      <w:lvlJc w:val="left"/>
      <w:pPr>
        <w:ind w:left="2563" w:hanging="360"/>
      </w:pPr>
      <w:rPr>
        <w:rFonts w:ascii="Wingdings" w:hAnsi="Wingdings" w:hint="default"/>
      </w:rPr>
    </w:lvl>
    <w:lvl w:ilvl="3" w:tplc="04150001" w:tentative="1">
      <w:start w:val="1"/>
      <w:numFmt w:val="bullet"/>
      <w:lvlText w:val=""/>
      <w:lvlJc w:val="left"/>
      <w:pPr>
        <w:ind w:left="3283" w:hanging="360"/>
      </w:pPr>
      <w:rPr>
        <w:rFonts w:ascii="Symbol" w:hAnsi="Symbol" w:hint="default"/>
      </w:rPr>
    </w:lvl>
    <w:lvl w:ilvl="4" w:tplc="04150003" w:tentative="1">
      <w:start w:val="1"/>
      <w:numFmt w:val="bullet"/>
      <w:lvlText w:val="o"/>
      <w:lvlJc w:val="left"/>
      <w:pPr>
        <w:ind w:left="4003" w:hanging="360"/>
      </w:pPr>
      <w:rPr>
        <w:rFonts w:ascii="Courier New" w:hAnsi="Courier New" w:cs="Courier New" w:hint="default"/>
      </w:rPr>
    </w:lvl>
    <w:lvl w:ilvl="5" w:tplc="04150005" w:tentative="1">
      <w:start w:val="1"/>
      <w:numFmt w:val="bullet"/>
      <w:lvlText w:val=""/>
      <w:lvlJc w:val="left"/>
      <w:pPr>
        <w:ind w:left="4723" w:hanging="360"/>
      </w:pPr>
      <w:rPr>
        <w:rFonts w:ascii="Wingdings" w:hAnsi="Wingdings" w:hint="default"/>
      </w:rPr>
    </w:lvl>
    <w:lvl w:ilvl="6" w:tplc="04150001" w:tentative="1">
      <w:start w:val="1"/>
      <w:numFmt w:val="bullet"/>
      <w:lvlText w:val=""/>
      <w:lvlJc w:val="left"/>
      <w:pPr>
        <w:ind w:left="5443" w:hanging="360"/>
      </w:pPr>
      <w:rPr>
        <w:rFonts w:ascii="Symbol" w:hAnsi="Symbol" w:hint="default"/>
      </w:rPr>
    </w:lvl>
    <w:lvl w:ilvl="7" w:tplc="04150003" w:tentative="1">
      <w:start w:val="1"/>
      <w:numFmt w:val="bullet"/>
      <w:lvlText w:val="o"/>
      <w:lvlJc w:val="left"/>
      <w:pPr>
        <w:ind w:left="6163" w:hanging="360"/>
      </w:pPr>
      <w:rPr>
        <w:rFonts w:ascii="Courier New" w:hAnsi="Courier New" w:cs="Courier New" w:hint="default"/>
      </w:rPr>
    </w:lvl>
    <w:lvl w:ilvl="8" w:tplc="04150005" w:tentative="1">
      <w:start w:val="1"/>
      <w:numFmt w:val="bullet"/>
      <w:lvlText w:val=""/>
      <w:lvlJc w:val="left"/>
      <w:pPr>
        <w:ind w:left="6883" w:hanging="360"/>
      </w:pPr>
      <w:rPr>
        <w:rFonts w:ascii="Wingdings" w:hAnsi="Wingdings" w:hint="default"/>
      </w:rPr>
    </w:lvl>
  </w:abstractNum>
  <w:abstractNum w:abstractNumId="5" w15:restartNumberingAfterBreak="0">
    <w:nsid w:val="62B91515"/>
    <w:multiLevelType w:val="hybridMultilevel"/>
    <w:tmpl w:val="D8BEB43A"/>
    <w:lvl w:ilvl="0" w:tplc="040C0001">
      <w:start w:val="1"/>
      <w:numFmt w:val="bullet"/>
      <w:lvlText w:val=""/>
      <w:lvlJc w:val="left"/>
      <w:pPr>
        <w:ind w:left="1843" w:hanging="360"/>
      </w:pPr>
      <w:rPr>
        <w:rFonts w:ascii="Symbol" w:hAnsi="Symbol" w:hint="default"/>
      </w:rPr>
    </w:lvl>
    <w:lvl w:ilvl="1" w:tplc="04150003" w:tentative="1">
      <w:start w:val="1"/>
      <w:numFmt w:val="bullet"/>
      <w:lvlText w:val="o"/>
      <w:lvlJc w:val="left"/>
      <w:pPr>
        <w:ind w:left="2563" w:hanging="360"/>
      </w:pPr>
      <w:rPr>
        <w:rFonts w:ascii="Courier New" w:hAnsi="Courier New" w:cs="Courier New" w:hint="default"/>
      </w:rPr>
    </w:lvl>
    <w:lvl w:ilvl="2" w:tplc="04150005" w:tentative="1">
      <w:start w:val="1"/>
      <w:numFmt w:val="bullet"/>
      <w:lvlText w:val=""/>
      <w:lvlJc w:val="left"/>
      <w:pPr>
        <w:ind w:left="3283" w:hanging="360"/>
      </w:pPr>
      <w:rPr>
        <w:rFonts w:ascii="Wingdings" w:hAnsi="Wingdings" w:hint="default"/>
      </w:rPr>
    </w:lvl>
    <w:lvl w:ilvl="3" w:tplc="04150001" w:tentative="1">
      <w:start w:val="1"/>
      <w:numFmt w:val="bullet"/>
      <w:lvlText w:val=""/>
      <w:lvlJc w:val="left"/>
      <w:pPr>
        <w:ind w:left="4003" w:hanging="360"/>
      </w:pPr>
      <w:rPr>
        <w:rFonts w:ascii="Symbol" w:hAnsi="Symbol" w:hint="default"/>
      </w:rPr>
    </w:lvl>
    <w:lvl w:ilvl="4" w:tplc="04150003" w:tentative="1">
      <w:start w:val="1"/>
      <w:numFmt w:val="bullet"/>
      <w:lvlText w:val="o"/>
      <w:lvlJc w:val="left"/>
      <w:pPr>
        <w:ind w:left="4723" w:hanging="360"/>
      </w:pPr>
      <w:rPr>
        <w:rFonts w:ascii="Courier New" w:hAnsi="Courier New" w:cs="Courier New" w:hint="default"/>
      </w:rPr>
    </w:lvl>
    <w:lvl w:ilvl="5" w:tplc="04150005" w:tentative="1">
      <w:start w:val="1"/>
      <w:numFmt w:val="bullet"/>
      <w:lvlText w:val=""/>
      <w:lvlJc w:val="left"/>
      <w:pPr>
        <w:ind w:left="5443" w:hanging="360"/>
      </w:pPr>
      <w:rPr>
        <w:rFonts w:ascii="Wingdings" w:hAnsi="Wingdings" w:hint="default"/>
      </w:rPr>
    </w:lvl>
    <w:lvl w:ilvl="6" w:tplc="04150001" w:tentative="1">
      <w:start w:val="1"/>
      <w:numFmt w:val="bullet"/>
      <w:lvlText w:val=""/>
      <w:lvlJc w:val="left"/>
      <w:pPr>
        <w:ind w:left="6163" w:hanging="360"/>
      </w:pPr>
      <w:rPr>
        <w:rFonts w:ascii="Symbol" w:hAnsi="Symbol" w:hint="default"/>
      </w:rPr>
    </w:lvl>
    <w:lvl w:ilvl="7" w:tplc="04150003" w:tentative="1">
      <w:start w:val="1"/>
      <w:numFmt w:val="bullet"/>
      <w:lvlText w:val="o"/>
      <w:lvlJc w:val="left"/>
      <w:pPr>
        <w:ind w:left="6883" w:hanging="360"/>
      </w:pPr>
      <w:rPr>
        <w:rFonts w:ascii="Courier New" w:hAnsi="Courier New" w:cs="Courier New" w:hint="default"/>
      </w:rPr>
    </w:lvl>
    <w:lvl w:ilvl="8" w:tplc="04150005" w:tentative="1">
      <w:start w:val="1"/>
      <w:numFmt w:val="bullet"/>
      <w:lvlText w:val=""/>
      <w:lvlJc w:val="left"/>
      <w:pPr>
        <w:ind w:left="7603" w:hanging="360"/>
      </w:pPr>
      <w:rPr>
        <w:rFonts w:ascii="Wingdings" w:hAnsi="Wingdings" w:hint="default"/>
      </w:rPr>
    </w:lvl>
  </w:abstractNum>
  <w:abstractNum w:abstractNumId="6" w15:restartNumberingAfterBreak="0">
    <w:nsid w:val="6E1D1C09"/>
    <w:multiLevelType w:val="hybridMultilevel"/>
    <w:tmpl w:val="76F63768"/>
    <w:lvl w:ilvl="0" w:tplc="040C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72880A28"/>
    <w:multiLevelType w:val="multilevel"/>
    <w:tmpl w:val="BB344614"/>
    <w:lvl w:ilvl="0">
      <w:start w:val="1"/>
      <w:numFmt w:val="lowerLetter"/>
      <w:pStyle w:val="Listenumros"/>
      <w:lvlText w:val="%1)"/>
      <w:lvlJc w:val="left"/>
      <w:pPr>
        <w:tabs>
          <w:tab w:val="num" w:pos="360"/>
        </w:tabs>
        <w:ind w:left="400" w:hanging="400"/>
      </w:pPr>
    </w:lvl>
    <w:lvl w:ilvl="1">
      <w:start w:val="1"/>
      <w:numFmt w:val="decimal"/>
      <w:pStyle w:val="Listenumros2"/>
      <w:lvlText w:val="%2)"/>
      <w:lvlJc w:val="left"/>
      <w:pPr>
        <w:tabs>
          <w:tab w:val="num" w:pos="1080"/>
        </w:tabs>
        <w:ind w:left="800" w:hanging="400"/>
      </w:pPr>
    </w:lvl>
    <w:lvl w:ilvl="2">
      <w:start w:val="1"/>
      <w:numFmt w:val="lowerRoman"/>
      <w:pStyle w:val="Listenumros3"/>
      <w:lvlText w:val="%3)"/>
      <w:lvlJc w:val="left"/>
      <w:pPr>
        <w:tabs>
          <w:tab w:val="num" w:pos="1800"/>
        </w:tabs>
        <w:ind w:left="1200" w:hanging="400"/>
      </w:pPr>
    </w:lvl>
    <w:lvl w:ilvl="3">
      <w:start w:val="1"/>
      <w:numFmt w:val="upperRoman"/>
      <w:pStyle w:val="Listenumros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1"/>
  </w:num>
  <w:num w:numId="15">
    <w:abstractNumId w:val="5"/>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lvlOverride w:ilvl="0">
      <w:startOverride w:val="1"/>
    </w:lvlOverride>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abeth">
    <w15:presenceInfo w15:providerId="None" w15:userId="Elisab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hyphenationZone w:val="425"/>
  <w:evenAndOddHeaders/>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4D"/>
    <w:rsid w:val="000018B5"/>
    <w:rsid w:val="000152BE"/>
    <w:rsid w:val="000177D6"/>
    <w:rsid w:val="0002444D"/>
    <w:rsid w:val="00030949"/>
    <w:rsid w:val="0003378F"/>
    <w:rsid w:val="0004616A"/>
    <w:rsid w:val="00052262"/>
    <w:rsid w:val="00055455"/>
    <w:rsid w:val="00060093"/>
    <w:rsid w:val="00063F7F"/>
    <w:rsid w:val="00075CE6"/>
    <w:rsid w:val="00087F69"/>
    <w:rsid w:val="000C665F"/>
    <w:rsid w:val="000D08E8"/>
    <w:rsid w:val="000E0D6C"/>
    <w:rsid w:val="000F1839"/>
    <w:rsid w:val="00132BCD"/>
    <w:rsid w:val="001444F6"/>
    <w:rsid w:val="001A0B0F"/>
    <w:rsid w:val="001A33D0"/>
    <w:rsid w:val="001B1A7F"/>
    <w:rsid w:val="001B51CD"/>
    <w:rsid w:val="001E0786"/>
    <w:rsid w:val="001F0267"/>
    <w:rsid w:val="001F4BBA"/>
    <w:rsid w:val="002077D9"/>
    <w:rsid w:val="0023460E"/>
    <w:rsid w:val="00257F03"/>
    <w:rsid w:val="00264095"/>
    <w:rsid w:val="00276423"/>
    <w:rsid w:val="002D166D"/>
    <w:rsid w:val="002E0796"/>
    <w:rsid w:val="002E1666"/>
    <w:rsid w:val="00314414"/>
    <w:rsid w:val="00316853"/>
    <w:rsid w:val="00320EFD"/>
    <w:rsid w:val="00333718"/>
    <w:rsid w:val="00341258"/>
    <w:rsid w:val="00361EF5"/>
    <w:rsid w:val="00365D74"/>
    <w:rsid w:val="0037797C"/>
    <w:rsid w:val="003859F0"/>
    <w:rsid w:val="003B77EA"/>
    <w:rsid w:val="003C1265"/>
    <w:rsid w:val="003C79FE"/>
    <w:rsid w:val="003D786D"/>
    <w:rsid w:val="003F09A0"/>
    <w:rsid w:val="00420F3B"/>
    <w:rsid w:val="00424000"/>
    <w:rsid w:val="0043612E"/>
    <w:rsid w:val="004421EF"/>
    <w:rsid w:val="00451191"/>
    <w:rsid w:val="004749AD"/>
    <w:rsid w:val="00481875"/>
    <w:rsid w:val="00491880"/>
    <w:rsid w:val="004A7A65"/>
    <w:rsid w:val="004C241D"/>
    <w:rsid w:val="004C3659"/>
    <w:rsid w:val="004E5A3E"/>
    <w:rsid w:val="004F080A"/>
    <w:rsid w:val="00526284"/>
    <w:rsid w:val="0054733A"/>
    <w:rsid w:val="00550248"/>
    <w:rsid w:val="00552F6A"/>
    <w:rsid w:val="005603FE"/>
    <w:rsid w:val="005A03B0"/>
    <w:rsid w:val="005B3EC6"/>
    <w:rsid w:val="005D3ADF"/>
    <w:rsid w:val="005D6017"/>
    <w:rsid w:val="00610D56"/>
    <w:rsid w:val="006271CA"/>
    <w:rsid w:val="00661E69"/>
    <w:rsid w:val="00673172"/>
    <w:rsid w:val="0068101F"/>
    <w:rsid w:val="00691100"/>
    <w:rsid w:val="006D3D76"/>
    <w:rsid w:val="006F0138"/>
    <w:rsid w:val="0073426E"/>
    <w:rsid w:val="007564C0"/>
    <w:rsid w:val="0076284F"/>
    <w:rsid w:val="00762AED"/>
    <w:rsid w:val="00772E44"/>
    <w:rsid w:val="00782FEF"/>
    <w:rsid w:val="00787D9B"/>
    <w:rsid w:val="007B183E"/>
    <w:rsid w:val="007F7F35"/>
    <w:rsid w:val="008003EB"/>
    <w:rsid w:val="00803727"/>
    <w:rsid w:val="00823EBE"/>
    <w:rsid w:val="008814B2"/>
    <w:rsid w:val="00897961"/>
    <w:rsid w:val="008B2E9B"/>
    <w:rsid w:val="008B50CA"/>
    <w:rsid w:val="008D4410"/>
    <w:rsid w:val="008F7407"/>
    <w:rsid w:val="009100D0"/>
    <w:rsid w:val="0091172A"/>
    <w:rsid w:val="009223CA"/>
    <w:rsid w:val="00923CCE"/>
    <w:rsid w:val="00935C90"/>
    <w:rsid w:val="00942817"/>
    <w:rsid w:val="00951A55"/>
    <w:rsid w:val="009523EC"/>
    <w:rsid w:val="009A54CA"/>
    <w:rsid w:val="009C1A33"/>
    <w:rsid w:val="009E55BB"/>
    <w:rsid w:val="009F5969"/>
    <w:rsid w:val="00A07167"/>
    <w:rsid w:val="00A14D5F"/>
    <w:rsid w:val="00A247F9"/>
    <w:rsid w:val="00A45AE0"/>
    <w:rsid w:val="00A53859"/>
    <w:rsid w:val="00A61BE5"/>
    <w:rsid w:val="00A74D1E"/>
    <w:rsid w:val="00A752AD"/>
    <w:rsid w:val="00AB7D59"/>
    <w:rsid w:val="00AD0DFF"/>
    <w:rsid w:val="00B075C8"/>
    <w:rsid w:val="00B23770"/>
    <w:rsid w:val="00B64F2F"/>
    <w:rsid w:val="00B77025"/>
    <w:rsid w:val="00B80F08"/>
    <w:rsid w:val="00B83404"/>
    <w:rsid w:val="00B9118A"/>
    <w:rsid w:val="00B91475"/>
    <w:rsid w:val="00BB1777"/>
    <w:rsid w:val="00BC4831"/>
    <w:rsid w:val="00BD5DEA"/>
    <w:rsid w:val="00BE4E8C"/>
    <w:rsid w:val="00BF7921"/>
    <w:rsid w:val="00C14511"/>
    <w:rsid w:val="00C1731D"/>
    <w:rsid w:val="00C44430"/>
    <w:rsid w:val="00C776C7"/>
    <w:rsid w:val="00C83357"/>
    <w:rsid w:val="00CA4D0F"/>
    <w:rsid w:val="00CC1157"/>
    <w:rsid w:val="00CC1637"/>
    <w:rsid w:val="00CE2F84"/>
    <w:rsid w:val="00CF72F2"/>
    <w:rsid w:val="00D33289"/>
    <w:rsid w:val="00D42225"/>
    <w:rsid w:val="00D60736"/>
    <w:rsid w:val="00D62F4F"/>
    <w:rsid w:val="00D84CE0"/>
    <w:rsid w:val="00D917B5"/>
    <w:rsid w:val="00DD15EA"/>
    <w:rsid w:val="00DD1BA4"/>
    <w:rsid w:val="00DD781D"/>
    <w:rsid w:val="00DE3D83"/>
    <w:rsid w:val="00DE47A2"/>
    <w:rsid w:val="00E04071"/>
    <w:rsid w:val="00E23DDC"/>
    <w:rsid w:val="00E2579C"/>
    <w:rsid w:val="00E77695"/>
    <w:rsid w:val="00E95E0E"/>
    <w:rsid w:val="00E95FE4"/>
    <w:rsid w:val="00EB5FF5"/>
    <w:rsid w:val="00EE150B"/>
    <w:rsid w:val="00F11239"/>
    <w:rsid w:val="00F21B99"/>
    <w:rsid w:val="00F301AB"/>
    <w:rsid w:val="00F41BC0"/>
    <w:rsid w:val="00F70207"/>
    <w:rsid w:val="00F74276"/>
    <w:rsid w:val="00F74B44"/>
    <w:rsid w:val="00F77E4F"/>
    <w:rsid w:val="00F828CA"/>
    <w:rsid w:val="00F94D23"/>
    <w:rsid w:val="00FB5194"/>
    <w:rsid w:val="00FB7EA0"/>
    <w:rsid w:val="00FB7F0C"/>
    <w:rsid w:val="00FC1FDA"/>
    <w:rsid w:val="00FC4631"/>
    <w:rsid w:val="00FD4B30"/>
    <w:rsid w:val="00FF2548"/>
    <w:rsid w:val="00FF4E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81"/>
    <o:shapelayout v:ext="edit">
      <o:idmap v:ext="edit" data="1"/>
    </o:shapelayout>
  </w:shapeDefaults>
  <w:decimalSymbol w:val=","/>
  <w:listSeparator w:val=";"/>
  <w15:chartTrackingRefBased/>
  <w15:docId w15:val="{8C008C88-A72E-47DD-B1EA-8FBAEDC4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33A"/>
    <w:pPr>
      <w:tabs>
        <w:tab w:val="left" w:pos="403"/>
      </w:tabs>
      <w:spacing w:after="240" w:line="240" w:lineRule="atLeast"/>
      <w:jc w:val="both"/>
    </w:pPr>
    <w:rPr>
      <w:sz w:val="22"/>
      <w:szCs w:val="22"/>
      <w:lang w:val="en-GB" w:eastAsia="en-US"/>
    </w:rPr>
  </w:style>
  <w:style w:type="paragraph" w:styleId="Titre1">
    <w:name w:val="heading 1"/>
    <w:basedOn w:val="Normal"/>
    <w:next w:val="Normal"/>
    <w:link w:val="Titre1C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Titre2">
    <w:name w:val="heading 2"/>
    <w:basedOn w:val="Titre1"/>
    <w:next w:val="Normal"/>
    <w:link w:val="Titre2C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Titre3">
    <w:name w:val="heading 3"/>
    <w:basedOn w:val="Titre1"/>
    <w:next w:val="Normal"/>
    <w:link w:val="Titre3C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Titre4">
    <w:name w:val="heading 4"/>
    <w:basedOn w:val="Titre3"/>
    <w:next w:val="Normal"/>
    <w:link w:val="Titre4Car"/>
    <w:uiPriority w:val="4"/>
    <w:qFormat/>
    <w:rsid w:val="00F828CA"/>
    <w:pPr>
      <w:numPr>
        <w:ilvl w:val="3"/>
      </w:numPr>
      <w:tabs>
        <w:tab w:val="clear" w:pos="880"/>
        <w:tab w:val="clear" w:pos="1080"/>
        <w:tab w:val="left" w:pos="1021"/>
        <w:tab w:val="left" w:pos="1140"/>
        <w:tab w:val="left" w:pos="1360"/>
      </w:tabs>
      <w:outlineLvl w:val="3"/>
    </w:pPr>
  </w:style>
  <w:style w:type="paragraph" w:styleId="Titre5">
    <w:name w:val="heading 5"/>
    <w:basedOn w:val="Titre4"/>
    <w:next w:val="Normal"/>
    <w:link w:val="Titre5Car"/>
    <w:uiPriority w:val="5"/>
    <w:qFormat/>
    <w:rsid w:val="001B51CD"/>
    <w:pPr>
      <w:numPr>
        <w:ilvl w:val="4"/>
      </w:numPr>
      <w:tabs>
        <w:tab w:val="clear" w:pos="1140"/>
        <w:tab w:val="clear" w:pos="1360"/>
      </w:tabs>
      <w:outlineLvl w:val="4"/>
    </w:pPr>
  </w:style>
  <w:style w:type="paragraph" w:styleId="Titre6">
    <w:name w:val="heading 6"/>
    <w:basedOn w:val="Titre5"/>
    <w:next w:val="Normal"/>
    <w:link w:val="Titre6Car"/>
    <w:uiPriority w:val="6"/>
    <w:qFormat/>
    <w:rsid w:val="001B51CD"/>
    <w:pPr>
      <w:numPr>
        <w:ilvl w:val="5"/>
      </w:numPr>
      <w:outlineLvl w:val="5"/>
    </w:pPr>
  </w:style>
  <w:style w:type="paragraph" w:styleId="Titre7">
    <w:name w:val="heading 7"/>
    <w:basedOn w:val="Titre6"/>
    <w:next w:val="Normal"/>
    <w:link w:val="Titre7Car"/>
    <w:qFormat/>
    <w:rsid w:val="008D4410"/>
    <w:pPr>
      <w:numPr>
        <w:ilvl w:val="0"/>
        <w:numId w:val="0"/>
      </w:numPr>
      <w:tabs>
        <w:tab w:val="clear" w:pos="1021"/>
      </w:tabs>
      <w:spacing w:line="230" w:lineRule="exact"/>
      <w:outlineLvl w:val="6"/>
    </w:pPr>
    <w:rPr>
      <w:rFonts w:ascii="Arial" w:eastAsia="Times New Roman" w:hAnsi="Arial"/>
      <w:sz w:val="20"/>
      <w:szCs w:val="20"/>
      <w:lang w:eastAsia="en-US"/>
    </w:rPr>
  </w:style>
  <w:style w:type="paragraph" w:styleId="Titre8">
    <w:name w:val="heading 8"/>
    <w:basedOn w:val="Titre6"/>
    <w:next w:val="Normal"/>
    <w:link w:val="Titre8Car"/>
    <w:qFormat/>
    <w:rsid w:val="008D4410"/>
    <w:pPr>
      <w:numPr>
        <w:ilvl w:val="0"/>
        <w:numId w:val="0"/>
      </w:numPr>
      <w:tabs>
        <w:tab w:val="clear" w:pos="1021"/>
      </w:tabs>
      <w:spacing w:line="230" w:lineRule="exact"/>
      <w:outlineLvl w:val="7"/>
    </w:pPr>
    <w:rPr>
      <w:rFonts w:ascii="Arial" w:eastAsia="Times New Roman" w:hAnsi="Arial"/>
      <w:sz w:val="20"/>
      <w:szCs w:val="20"/>
      <w:lang w:eastAsia="en-US"/>
    </w:rPr>
  </w:style>
  <w:style w:type="paragraph" w:styleId="Titre9">
    <w:name w:val="heading 9"/>
    <w:basedOn w:val="Titre6"/>
    <w:next w:val="Normal"/>
    <w:link w:val="Titre9Car"/>
    <w:qFormat/>
    <w:rsid w:val="008D4410"/>
    <w:pPr>
      <w:numPr>
        <w:ilvl w:val="0"/>
        <w:numId w:val="0"/>
      </w:numPr>
      <w:tabs>
        <w:tab w:val="clear" w:pos="1021"/>
      </w:tabs>
      <w:spacing w:line="230" w:lineRule="exact"/>
      <w:outlineLvl w:val="8"/>
    </w:pPr>
    <w:rPr>
      <w:rFonts w:ascii="Arial" w:eastAsia="Times New Roman" w:hAnsi="Arial"/>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1"/>
    <w:rsid w:val="001B51CD"/>
    <w:rPr>
      <w:rFonts w:ascii="Cambria" w:eastAsia="MS Mincho" w:hAnsi="Cambria"/>
      <w:b/>
      <w:sz w:val="26"/>
      <w:lang w:val="en-GB" w:eastAsia="ja-JP"/>
    </w:rPr>
  </w:style>
  <w:style w:type="character" w:customStyle="1" w:styleId="Titre2Car">
    <w:name w:val="Titre 2 Car"/>
    <w:link w:val="Titre2"/>
    <w:uiPriority w:val="2"/>
    <w:rsid w:val="001B51CD"/>
    <w:rPr>
      <w:rFonts w:ascii="Cambria" w:eastAsia="MS Mincho" w:hAnsi="Cambria"/>
      <w:b/>
      <w:sz w:val="24"/>
      <w:lang w:val="en-GB" w:eastAsia="ja-JP"/>
    </w:rPr>
  </w:style>
  <w:style w:type="character" w:customStyle="1" w:styleId="Titre3Car">
    <w:name w:val="Titre 3 Car"/>
    <w:link w:val="Titre3"/>
    <w:uiPriority w:val="3"/>
    <w:rsid w:val="001B51CD"/>
    <w:rPr>
      <w:rFonts w:ascii="Cambria" w:eastAsia="MS Mincho" w:hAnsi="Cambria"/>
      <w:b/>
      <w:sz w:val="22"/>
      <w:lang w:val="en-GB" w:eastAsia="ja-JP"/>
    </w:rPr>
  </w:style>
  <w:style w:type="character" w:customStyle="1" w:styleId="Titre4Car">
    <w:name w:val="Titre 4 Car"/>
    <w:link w:val="Titre4"/>
    <w:uiPriority w:val="4"/>
    <w:rsid w:val="00F828CA"/>
    <w:rPr>
      <w:rFonts w:ascii="Cambria" w:eastAsia="MS Mincho" w:hAnsi="Cambria"/>
      <w:b/>
      <w:sz w:val="22"/>
      <w:lang w:val="en-GB" w:eastAsia="ja-JP"/>
    </w:rPr>
  </w:style>
  <w:style w:type="character" w:customStyle="1" w:styleId="Titre5Car">
    <w:name w:val="Titre 5 Car"/>
    <w:link w:val="Titre5"/>
    <w:uiPriority w:val="5"/>
    <w:rsid w:val="001B51CD"/>
    <w:rPr>
      <w:rFonts w:ascii="Cambria" w:eastAsia="MS Mincho" w:hAnsi="Cambria"/>
      <w:b/>
      <w:sz w:val="22"/>
      <w:lang w:val="en-GB" w:eastAsia="ja-JP"/>
    </w:rPr>
  </w:style>
  <w:style w:type="character" w:customStyle="1" w:styleId="Titre6Car">
    <w:name w:val="Titre 6 Car"/>
    <w:link w:val="Titre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M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M2">
    <w:name w:val="toc 2"/>
    <w:basedOn w:val="TM1"/>
    <w:next w:val="Normal"/>
    <w:uiPriority w:val="39"/>
    <w:rsid w:val="00264095"/>
    <w:pPr>
      <w:spacing w:before="0"/>
    </w:pPr>
  </w:style>
  <w:style w:type="paragraph" w:styleId="TM3">
    <w:name w:val="toc 3"/>
    <w:basedOn w:val="TM2"/>
    <w:next w:val="Normal"/>
    <w:uiPriority w:val="39"/>
    <w:rsid w:val="00264095"/>
  </w:style>
  <w:style w:type="paragraph" w:customStyle="1" w:styleId="zzContents">
    <w:name w:val="zzContents"/>
    <w:basedOn w:val="Normal"/>
    <w:next w:val="TM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Grilledutableau">
    <w:name w:val="Table Grid"/>
    <w:basedOn w:val="Tableau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semiHidden/>
    <w:rsid w:val="00526284"/>
    <w:pPr>
      <w:tabs>
        <w:tab w:val="clear" w:pos="403"/>
        <w:tab w:val="right" w:pos="9752"/>
      </w:tabs>
      <w:spacing w:before="360" w:after="120" w:line="220" w:lineRule="exact"/>
    </w:pPr>
  </w:style>
  <w:style w:type="character" w:customStyle="1" w:styleId="PieddepageCar">
    <w:name w:val="Pied de page Car"/>
    <w:link w:val="Pieddepage"/>
    <w:uiPriority w:val="99"/>
    <w:semiHidden/>
    <w:rsid w:val="00526284"/>
    <w:rPr>
      <w:sz w:val="22"/>
      <w:szCs w:val="22"/>
      <w:lang w:val="en-GB"/>
    </w:rPr>
  </w:style>
  <w:style w:type="paragraph" w:styleId="En-tte">
    <w:name w:val="header"/>
    <w:basedOn w:val="Normal"/>
    <w:link w:val="En-tteCar"/>
    <w:uiPriority w:val="99"/>
    <w:semiHidden/>
    <w:rsid w:val="00526284"/>
    <w:pPr>
      <w:spacing w:after="600" w:line="220" w:lineRule="exact"/>
    </w:pPr>
    <w:rPr>
      <w:b/>
    </w:rPr>
  </w:style>
  <w:style w:type="character" w:customStyle="1" w:styleId="En-tteCar">
    <w:name w:val="En-tête Car"/>
    <w:link w:val="En-tte"/>
    <w:uiPriority w:val="99"/>
    <w:semiHidden/>
    <w:rsid w:val="00526284"/>
    <w:rPr>
      <w:b/>
      <w:sz w:val="22"/>
      <w:szCs w:val="22"/>
      <w:lang w:val="en-GB"/>
    </w:rPr>
  </w:style>
  <w:style w:type="character" w:styleId="Lienhypertexte">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orpsdetexte">
    <w:name w:val="Body Text"/>
    <w:basedOn w:val="Normal"/>
    <w:link w:val="CorpsdetexteCar"/>
    <w:uiPriority w:val="99"/>
    <w:semiHidden/>
    <w:rsid w:val="00314414"/>
    <w:pPr>
      <w:tabs>
        <w:tab w:val="clear" w:pos="403"/>
      </w:tabs>
      <w:spacing w:after="120"/>
    </w:pPr>
    <w:rPr>
      <w:rFonts w:eastAsia="Times New Roman"/>
    </w:rPr>
  </w:style>
  <w:style w:type="character" w:customStyle="1" w:styleId="CorpsdetexteCar">
    <w:name w:val="Corps de texte Car"/>
    <w:link w:val="Corpsdetexte"/>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Textedelespacerserv">
    <w:name w:val="Placeholder Text"/>
    <w:uiPriority w:val="99"/>
    <w:semiHidden/>
    <w:rsid w:val="00610D56"/>
    <w:rPr>
      <w:color w:val="808080"/>
    </w:rPr>
  </w:style>
  <w:style w:type="paragraph" w:styleId="Retrait1religne">
    <w:name w:val="Body Text First Indent"/>
    <w:basedOn w:val="Corpsdetexte"/>
    <w:link w:val="Retrait1religneCar"/>
    <w:rsid w:val="00FB5194"/>
    <w:pPr>
      <w:spacing w:line="210" w:lineRule="atLeast"/>
      <w:ind w:firstLine="210"/>
    </w:pPr>
    <w:rPr>
      <w:rFonts w:ascii="Arial" w:hAnsi="Arial"/>
      <w:sz w:val="18"/>
      <w:szCs w:val="20"/>
    </w:rPr>
  </w:style>
  <w:style w:type="character" w:customStyle="1" w:styleId="Retrait1religneCar">
    <w:name w:val="Retrait 1re ligne Car"/>
    <w:basedOn w:val="CorpsdetexteCar"/>
    <w:link w:val="Retrait1religne"/>
    <w:rsid w:val="00FB5194"/>
    <w:rPr>
      <w:rFonts w:ascii="Arial" w:eastAsia="Times New Roman" w:hAnsi="Arial"/>
      <w:sz w:val="18"/>
      <w:szCs w:val="22"/>
      <w:lang w:val="en-GB" w:eastAsia="en-US"/>
    </w:rPr>
  </w:style>
  <w:style w:type="paragraph" w:customStyle="1" w:styleId="Note">
    <w:name w:val="Note"/>
    <w:basedOn w:val="Normal"/>
    <w:next w:val="Normal"/>
    <w:rsid w:val="00FB5194"/>
    <w:pPr>
      <w:tabs>
        <w:tab w:val="clear" w:pos="403"/>
        <w:tab w:val="left" w:pos="960"/>
      </w:tabs>
      <w:spacing w:line="210" w:lineRule="atLeast"/>
    </w:pPr>
    <w:rPr>
      <w:rFonts w:ascii="Arial" w:eastAsia="Times New Roman" w:hAnsi="Arial"/>
      <w:sz w:val="18"/>
      <w:szCs w:val="20"/>
    </w:rPr>
  </w:style>
  <w:style w:type="paragraph" w:styleId="Paragraphedeliste">
    <w:name w:val="List Paragraph"/>
    <w:basedOn w:val="Normal"/>
    <w:uiPriority w:val="34"/>
    <w:qFormat/>
    <w:rsid w:val="003F09A0"/>
    <w:pPr>
      <w:tabs>
        <w:tab w:val="clear" w:pos="403"/>
      </w:tabs>
      <w:spacing w:line="230" w:lineRule="atLeast"/>
      <w:ind w:left="720"/>
      <w:contextualSpacing/>
    </w:pPr>
    <w:rPr>
      <w:rFonts w:ascii="Arial" w:eastAsia="Times New Roman" w:hAnsi="Arial"/>
      <w:sz w:val="20"/>
      <w:szCs w:val="20"/>
    </w:rPr>
  </w:style>
  <w:style w:type="character" w:styleId="Marquedecommentaire">
    <w:name w:val="annotation reference"/>
    <w:semiHidden/>
    <w:rsid w:val="001E0786"/>
    <w:rPr>
      <w:noProof w:val="0"/>
      <w:sz w:val="16"/>
      <w:lang w:val="fr-FR"/>
    </w:rPr>
  </w:style>
  <w:style w:type="paragraph" w:styleId="Commentaire">
    <w:name w:val="annotation text"/>
    <w:basedOn w:val="Normal"/>
    <w:link w:val="CommentaireCar"/>
    <w:semiHidden/>
    <w:rsid w:val="001E0786"/>
    <w:pPr>
      <w:tabs>
        <w:tab w:val="clear" w:pos="403"/>
      </w:tabs>
      <w:spacing w:line="230" w:lineRule="atLeast"/>
    </w:pPr>
    <w:rPr>
      <w:rFonts w:ascii="Arial" w:eastAsia="Times New Roman" w:hAnsi="Arial"/>
      <w:sz w:val="20"/>
      <w:szCs w:val="20"/>
    </w:rPr>
  </w:style>
  <w:style w:type="character" w:customStyle="1" w:styleId="CommentaireCar">
    <w:name w:val="Commentaire Car"/>
    <w:basedOn w:val="Policepardfaut"/>
    <w:link w:val="Commentaire"/>
    <w:semiHidden/>
    <w:rsid w:val="001E0786"/>
    <w:rPr>
      <w:rFonts w:ascii="Arial" w:eastAsia="Times New Roman" w:hAnsi="Arial"/>
      <w:lang w:val="en-GB" w:eastAsia="en-US"/>
    </w:rPr>
  </w:style>
  <w:style w:type="paragraph" w:styleId="Listenumros">
    <w:name w:val="List Number"/>
    <w:basedOn w:val="Normal"/>
    <w:rsid w:val="001E0786"/>
    <w:pPr>
      <w:numPr>
        <w:numId w:val="16"/>
      </w:numPr>
      <w:tabs>
        <w:tab w:val="clear" w:pos="360"/>
        <w:tab w:val="clear" w:pos="403"/>
      </w:tabs>
      <w:spacing w:line="230" w:lineRule="atLeast"/>
    </w:pPr>
    <w:rPr>
      <w:rFonts w:ascii="Arial" w:eastAsia="Times New Roman" w:hAnsi="Arial"/>
      <w:sz w:val="20"/>
      <w:szCs w:val="20"/>
    </w:rPr>
  </w:style>
  <w:style w:type="paragraph" w:styleId="Listenumros2">
    <w:name w:val="List Number 2"/>
    <w:basedOn w:val="Normal"/>
    <w:rsid w:val="001E0786"/>
    <w:pPr>
      <w:numPr>
        <w:ilvl w:val="1"/>
        <w:numId w:val="16"/>
      </w:numPr>
      <w:tabs>
        <w:tab w:val="clear" w:pos="403"/>
        <w:tab w:val="left" w:pos="800"/>
      </w:tabs>
      <w:spacing w:line="230" w:lineRule="atLeast"/>
    </w:pPr>
    <w:rPr>
      <w:rFonts w:ascii="Arial" w:eastAsia="Times New Roman" w:hAnsi="Arial"/>
      <w:sz w:val="20"/>
      <w:szCs w:val="20"/>
    </w:rPr>
  </w:style>
  <w:style w:type="paragraph" w:styleId="Listenumros3">
    <w:name w:val="List Number 3"/>
    <w:basedOn w:val="Normal"/>
    <w:rsid w:val="001E0786"/>
    <w:pPr>
      <w:numPr>
        <w:ilvl w:val="2"/>
        <w:numId w:val="16"/>
      </w:numPr>
      <w:tabs>
        <w:tab w:val="clear" w:pos="403"/>
        <w:tab w:val="left" w:pos="1200"/>
      </w:tabs>
      <w:spacing w:line="230" w:lineRule="atLeast"/>
    </w:pPr>
    <w:rPr>
      <w:rFonts w:ascii="Arial" w:eastAsia="Times New Roman" w:hAnsi="Arial"/>
      <w:sz w:val="20"/>
      <w:szCs w:val="20"/>
    </w:rPr>
  </w:style>
  <w:style w:type="paragraph" w:styleId="Listenumros4">
    <w:name w:val="List Number 4"/>
    <w:basedOn w:val="Normal"/>
    <w:rsid w:val="001E0786"/>
    <w:pPr>
      <w:numPr>
        <w:ilvl w:val="3"/>
        <w:numId w:val="16"/>
      </w:numPr>
      <w:tabs>
        <w:tab w:val="clear" w:pos="403"/>
        <w:tab w:val="left" w:pos="1600"/>
      </w:tabs>
      <w:spacing w:line="230" w:lineRule="atLeast"/>
    </w:pPr>
    <w:rPr>
      <w:rFonts w:ascii="Arial" w:eastAsia="Times New Roman" w:hAnsi="Arial"/>
      <w:sz w:val="20"/>
      <w:szCs w:val="20"/>
    </w:rPr>
  </w:style>
  <w:style w:type="paragraph" w:customStyle="1" w:styleId="zzLn5">
    <w:name w:val="zzLn5"/>
    <w:basedOn w:val="Normal"/>
    <w:next w:val="Normal"/>
    <w:rsid w:val="001E0786"/>
    <w:pPr>
      <w:numPr>
        <w:ilvl w:val="4"/>
        <w:numId w:val="16"/>
      </w:numPr>
      <w:tabs>
        <w:tab w:val="clear" w:pos="403"/>
      </w:tabs>
      <w:spacing w:line="230" w:lineRule="atLeast"/>
      <w:jc w:val="left"/>
    </w:pPr>
    <w:rPr>
      <w:rFonts w:ascii="Arial" w:eastAsia="Times New Roman" w:hAnsi="Arial"/>
      <w:sz w:val="20"/>
      <w:szCs w:val="20"/>
    </w:rPr>
  </w:style>
  <w:style w:type="paragraph" w:customStyle="1" w:styleId="zzLn6">
    <w:name w:val="zzLn6"/>
    <w:basedOn w:val="Normal"/>
    <w:next w:val="Normal"/>
    <w:rsid w:val="001E0786"/>
    <w:pPr>
      <w:numPr>
        <w:ilvl w:val="5"/>
        <w:numId w:val="16"/>
      </w:numPr>
      <w:tabs>
        <w:tab w:val="clear" w:pos="403"/>
      </w:tabs>
      <w:spacing w:line="230" w:lineRule="atLeast"/>
      <w:jc w:val="left"/>
    </w:pPr>
    <w:rPr>
      <w:rFonts w:ascii="Arial" w:eastAsia="Times New Roman" w:hAnsi="Arial"/>
      <w:sz w:val="20"/>
      <w:szCs w:val="20"/>
    </w:rPr>
  </w:style>
  <w:style w:type="paragraph" w:styleId="Listecontinue">
    <w:name w:val="List Continue"/>
    <w:basedOn w:val="Normal"/>
    <w:unhideWhenUsed/>
    <w:rsid w:val="008D4410"/>
    <w:pPr>
      <w:spacing w:after="120"/>
      <w:ind w:left="283"/>
      <w:contextualSpacing/>
    </w:pPr>
  </w:style>
  <w:style w:type="character" w:customStyle="1" w:styleId="Titre7Car">
    <w:name w:val="Titre 7 Car"/>
    <w:basedOn w:val="Policepardfaut"/>
    <w:link w:val="Titre7"/>
    <w:rsid w:val="008D4410"/>
    <w:rPr>
      <w:rFonts w:ascii="Arial" w:eastAsia="Times New Roman" w:hAnsi="Arial"/>
      <w:b/>
      <w:lang w:val="en-GB" w:eastAsia="en-US"/>
    </w:rPr>
  </w:style>
  <w:style w:type="character" w:customStyle="1" w:styleId="Titre8Car">
    <w:name w:val="Titre 8 Car"/>
    <w:basedOn w:val="Policepardfaut"/>
    <w:link w:val="Titre8"/>
    <w:rsid w:val="008D4410"/>
    <w:rPr>
      <w:rFonts w:ascii="Arial" w:eastAsia="Times New Roman" w:hAnsi="Arial"/>
      <w:b/>
      <w:lang w:val="en-GB" w:eastAsia="en-US"/>
    </w:rPr>
  </w:style>
  <w:style w:type="character" w:customStyle="1" w:styleId="Titre9Car">
    <w:name w:val="Titre 9 Car"/>
    <w:basedOn w:val="Policepardfaut"/>
    <w:link w:val="Titre9"/>
    <w:rsid w:val="008D4410"/>
    <w:rPr>
      <w:rFonts w:ascii="Arial" w:eastAsia="Times New Roman" w:hAnsi="Arial"/>
      <w:b/>
      <w:lang w:val="en-GB" w:eastAsia="en-US"/>
    </w:rPr>
  </w:style>
  <w:style w:type="paragraph" w:styleId="Listecontinue2">
    <w:name w:val="List Continue 2"/>
    <w:basedOn w:val="Listecontinue"/>
    <w:rsid w:val="008D4410"/>
    <w:pPr>
      <w:tabs>
        <w:tab w:val="clear" w:pos="403"/>
        <w:tab w:val="left" w:pos="800"/>
      </w:tabs>
      <w:spacing w:after="240" w:line="230" w:lineRule="atLeast"/>
      <w:ind w:left="800" w:hanging="400"/>
      <w:contextualSpacing w:val="0"/>
    </w:pPr>
    <w:rPr>
      <w:rFonts w:ascii="Arial" w:eastAsia="Times New Roman" w:hAnsi="Arial"/>
      <w:sz w:val="20"/>
      <w:szCs w:val="20"/>
    </w:rPr>
  </w:style>
  <w:style w:type="paragraph" w:styleId="Listecontinue3">
    <w:name w:val="List Continue 3"/>
    <w:basedOn w:val="Listecontinue"/>
    <w:rsid w:val="008D4410"/>
    <w:pPr>
      <w:tabs>
        <w:tab w:val="clear" w:pos="403"/>
        <w:tab w:val="left" w:pos="1200"/>
      </w:tabs>
      <w:spacing w:after="240" w:line="230" w:lineRule="atLeast"/>
      <w:ind w:left="1200" w:hanging="400"/>
      <w:contextualSpacing w:val="0"/>
    </w:pPr>
    <w:rPr>
      <w:rFonts w:ascii="Arial" w:eastAsia="Times New Roman" w:hAnsi="Arial"/>
      <w:sz w:val="20"/>
      <w:szCs w:val="20"/>
    </w:rPr>
  </w:style>
  <w:style w:type="paragraph" w:styleId="Listecontinue4">
    <w:name w:val="List Continue 4"/>
    <w:basedOn w:val="Listecontinue"/>
    <w:rsid w:val="008D4410"/>
    <w:pPr>
      <w:tabs>
        <w:tab w:val="clear" w:pos="403"/>
        <w:tab w:val="left" w:pos="1600"/>
      </w:tabs>
      <w:spacing w:after="240" w:line="230" w:lineRule="atLeast"/>
      <w:ind w:left="1600" w:hanging="400"/>
      <w:contextualSpacing w:val="0"/>
    </w:pPr>
    <w:rPr>
      <w:rFonts w:ascii="Arial" w:eastAsia="Times New Roman" w:hAnsi="Arial"/>
      <w:sz w:val="20"/>
      <w:szCs w:val="20"/>
    </w:rPr>
  </w:style>
  <w:style w:type="paragraph" w:customStyle="1" w:styleId="zzLc5">
    <w:name w:val="zzLc5"/>
    <w:basedOn w:val="Normal"/>
    <w:next w:val="Normal"/>
    <w:rsid w:val="008D4410"/>
    <w:pPr>
      <w:tabs>
        <w:tab w:val="clear" w:pos="403"/>
      </w:tabs>
      <w:spacing w:line="230" w:lineRule="atLeast"/>
      <w:jc w:val="left"/>
    </w:pPr>
    <w:rPr>
      <w:rFonts w:ascii="Arial" w:eastAsia="Times New Roman" w:hAnsi="Arial"/>
      <w:sz w:val="20"/>
      <w:szCs w:val="20"/>
    </w:rPr>
  </w:style>
  <w:style w:type="paragraph" w:customStyle="1" w:styleId="zzLc6">
    <w:name w:val="zzLc6"/>
    <w:basedOn w:val="Normal"/>
    <w:next w:val="Normal"/>
    <w:rsid w:val="008D4410"/>
    <w:pPr>
      <w:tabs>
        <w:tab w:val="clear" w:pos="403"/>
      </w:tabs>
      <w:spacing w:line="230" w:lineRule="atLeast"/>
      <w:jc w:val="left"/>
    </w:pPr>
    <w:rPr>
      <w:rFonts w:ascii="Arial" w:eastAsia="Times New Roman" w:hAnsi="Arial"/>
      <w:sz w:val="20"/>
      <w:szCs w:val="20"/>
    </w:rPr>
  </w:style>
  <w:style w:type="paragraph" w:customStyle="1" w:styleId="dl">
    <w:name w:val="dl"/>
    <w:basedOn w:val="Normal"/>
    <w:rsid w:val="003B77EA"/>
    <w:pPr>
      <w:tabs>
        <w:tab w:val="clear" w:pos="403"/>
      </w:tabs>
      <w:spacing w:line="230" w:lineRule="atLeast"/>
      <w:ind w:left="800" w:hanging="400"/>
    </w:pPr>
    <w:rPr>
      <w:rFonts w:ascii="Arial" w:eastAsia="Times New Roman" w:hAnsi="Arial"/>
      <w:sz w:val="20"/>
      <w:szCs w:val="20"/>
    </w:rPr>
  </w:style>
  <w:style w:type="paragraph" w:customStyle="1" w:styleId="Example">
    <w:name w:val="Example"/>
    <w:basedOn w:val="Normal"/>
    <w:next w:val="Normal"/>
    <w:rsid w:val="00420F3B"/>
    <w:pPr>
      <w:tabs>
        <w:tab w:val="clear" w:pos="403"/>
        <w:tab w:val="left" w:pos="1360"/>
      </w:tabs>
      <w:spacing w:line="210" w:lineRule="atLeast"/>
    </w:pPr>
    <w:rPr>
      <w:rFonts w:ascii="Arial" w:eastAsia="Times New Roman" w:hAnsi="Arial"/>
      <w:sz w:val="18"/>
      <w:szCs w:val="20"/>
    </w:rPr>
  </w:style>
  <w:style w:type="paragraph" w:customStyle="1" w:styleId="Tabletext8">
    <w:name w:val="Table text (8)"/>
    <w:basedOn w:val="Normal"/>
    <w:rsid w:val="00420F3B"/>
    <w:pPr>
      <w:tabs>
        <w:tab w:val="clear" w:pos="403"/>
      </w:tabs>
      <w:spacing w:before="60" w:after="60" w:line="190" w:lineRule="atLeast"/>
    </w:pPr>
    <w:rPr>
      <w:rFonts w:ascii="Arial" w:eastAsia="MS Mincho" w:hAnsi="Arial"/>
      <w:sz w:val="16"/>
      <w:szCs w:val="20"/>
      <w:lang w:eastAsia="ja-JP"/>
    </w:rPr>
  </w:style>
  <w:style w:type="paragraph" w:customStyle="1" w:styleId="Tabletext7">
    <w:name w:val="Table text (7)"/>
    <w:basedOn w:val="Normal"/>
    <w:rsid w:val="00420F3B"/>
    <w:pPr>
      <w:tabs>
        <w:tab w:val="clear" w:pos="403"/>
      </w:tabs>
      <w:spacing w:before="60" w:after="60" w:line="170" w:lineRule="atLeast"/>
    </w:pPr>
    <w:rPr>
      <w:rFonts w:ascii="Arial" w:eastAsia="MS Mincho" w:hAnsi="Arial"/>
      <w:sz w:val="14"/>
      <w:szCs w:val="20"/>
      <w:lang w:eastAsia="ja-JP"/>
    </w:rPr>
  </w:style>
  <w:style w:type="paragraph" w:styleId="Textedebulles">
    <w:name w:val="Balloon Text"/>
    <w:basedOn w:val="Normal"/>
    <w:link w:val="TextedebullesCar"/>
    <w:uiPriority w:val="99"/>
    <w:semiHidden/>
    <w:unhideWhenUsed/>
    <w:rsid w:val="007564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64C0"/>
    <w:rPr>
      <w:rFonts w:ascii="Segoe UI" w:hAnsi="Segoe UI" w:cs="Segoe UI"/>
      <w:sz w:val="18"/>
      <w:szCs w:val="18"/>
      <w:lang w:val="en-GB" w:eastAsia="en-US"/>
    </w:rPr>
  </w:style>
  <w:style w:type="character" w:styleId="Lienhypertextesuivivisit">
    <w:name w:val="FollowedHyperlink"/>
    <w:basedOn w:val="Policepardfaut"/>
    <w:uiPriority w:val="99"/>
    <w:semiHidden/>
    <w:unhideWhenUsed/>
    <w:rsid w:val="00550248"/>
    <w:rPr>
      <w:color w:val="954F72"/>
      <w:u w:val="single"/>
    </w:rPr>
  </w:style>
  <w:style w:type="paragraph" w:customStyle="1" w:styleId="xl65">
    <w:name w:val="xl65"/>
    <w:basedOn w:val="Normal"/>
    <w:rsid w:val="00550248"/>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Arial" w:eastAsia="Times New Roman" w:hAnsi="Arial" w:cs="Arial"/>
      <w:sz w:val="20"/>
      <w:szCs w:val="20"/>
      <w:lang w:val="pl-PL" w:eastAsia="pl-PL"/>
    </w:rPr>
  </w:style>
  <w:style w:type="paragraph" w:customStyle="1" w:styleId="xl66">
    <w:name w:val="xl66"/>
    <w:basedOn w:val="Normal"/>
    <w:rsid w:val="00550248"/>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textAlignment w:val="top"/>
    </w:pPr>
    <w:rPr>
      <w:rFonts w:ascii="Arial" w:eastAsia="Times New Roman" w:hAnsi="Arial" w:cs="Arial"/>
      <w:sz w:val="20"/>
      <w:szCs w:val="20"/>
      <w:lang w:val="pl-PL" w:eastAsia="pl-PL"/>
    </w:rPr>
  </w:style>
  <w:style w:type="paragraph" w:customStyle="1" w:styleId="xl67">
    <w:name w:val="xl67"/>
    <w:basedOn w:val="Normal"/>
    <w:rsid w:val="00550248"/>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Arial" w:eastAsia="Times New Roman" w:hAnsi="Arial" w:cs="Arial"/>
      <w:b/>
      <w:bCs/>
      <w:sz w:val="20"/>
      <w:szCs w:val="20"/>
      <w:lang w:val="pl-PL" w:eastAsia="pl-PL"/>
    </w:rPr>
  </w:style>
  <w:style w:type="paragraph" w:customStyle="1" w:styleId="xl68">
    <w:name w:val="xl68"/>
    <w:basedOn w:val="Normal"/>
    <w:rsid w:val="00550248"/>
    <w:pPr>
      <w:tabs>
        <w:tab w:val="clear" w:pos="403"/>
      </w:tabs>
      <w:spacing w:before="100" w:beforeAutospacing="1" w:after="100" w:afterAutospacing="1" w:line="240" w:lineRule="auto"/>
      <w:jc w:val="left"/>
    </w:pPr>
    <w:rPr>
      <w:rFonts w:ascii="Arial" w:eastAsia="Times New Roman" w:hAnsi="Arial" w:cs="Arial"/>
      <w:sz w:val="20"/>
      <w:szCs w:val="20"/>
      <w:lang w:val="pl-PL" w:eastAsia="pl-PL"/>
    </w:rPr>
  </w:style>
  <w:style w:type="paragraph" w:customStyle="1" w:styleId="xl69">
    <w:name w:val="xl69"/>
    <w:basedOn w:val="Normal"/>
    <w:rsid w:val="00550248"/>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Arial" w:eastAsia="Times New Roman" w:hAnsi="Arial" w:cs="Arial"/>
      <w:sz w:val="20"/>
      <w:szCs w:val="20"/>
      <w:lang w:val="pl-PL" w:eastAsia="pl-PL"/>
    </w:rPr>
  </w:style>
  <w:style w:type="paragraph" w:customStyle="1" w:styleId="xl70">
    <w:name w:val="xl70"/>
    <w:basedOn w:val="Normal"/>
    <w:rsid w:val="00550248"/>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Arial" w:eastAsia="Times New Roman" w:hAnsi="Arial" w:cs="Arial"/>
      <w:sz w:val="20"/>
      <w:szCs w:val="20"/>
      <w:lang w:val="pl-PL" w:eastAsia="pl-PL"/>
    </w:rPr>
  </w:style>
  <w:style w:type="paragraph" w:customStyle="1" w:styleId="xl71">
    <w:name w:val="xl71"/>
    <w:basedOn w:val="Normal"/>
    <w:rsid w:val="00550248"/>
    <w:pPr>
      <w:tabs>
        <w:tab w:val="clear" w:pos="403"/>
      </w:tabs>
      <w:spacing w:before="100" w:beforeAutospacing="1" w:after="100" w:afterAutospacing="1" w:line="240" w:lineRule="auto"/>
      <w:jc w:val="center"/>
    </w:pPr>
    <w:rPr>
      <w:rFonts w:ascii="Arial" w:eastAsia="Times New Roman" w:hAnsi="Arial" w:cs="Arial"/>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how-to-write-standards.pdf" TargetMode="External"/><Relationship Id="rId13" Type="http://schemas.openxmlformats.org/officeDocument/2006/relationships/hyperlink" Target="https://www.iso.org/directives-and-policies.html"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so.org/ob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electro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iso.org/iso/foreword.html" TargetMode="External"/><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4" Type="http://schemas.openxmlformats.org/officeDocument/2006/relationships/hyperlink" Target="https://www.iso.org/patents" TargetMode="External"/><Relationship Id="rId22" Type="http://schemas.openxmlformats.org/officeDocument/2006/relationships/image" Target="media/image1.wmf"/><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180301-rouge\IsoAffaires\ISOSTDtemplates\Simple_templa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3ECC1-82CA-41EE-A43C-79AAD2B1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Template>
  <TotalTime>26</TotalTime>
  <Pages>34</Pages>
  <Words>9194</Words>
  <Characters>55164</Characters>
  <Application>Microsoft Office Word</Application>
  <DocSecurity>0</DocSecurity>
  <Lines>459</Lines>
  <Paragraphs>128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64230</CharactersWithSpaces>
  <SharedDoc>false</SharedDoc>
  <HLinks>
    <vt:vector size="114" baseType="variant">
      <vt:variant>
        <vt:i4>2752545</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1048579</vt:i4>
      </vt:variant>
      <vt:variant>
        <vt:i4>87</vt:i4>
      </vt:variant>
      <vt:variant>
        <vt:i4>0</vt:i4>
      </vt:variant>
      <vt:variant>
        <vt:i4>5</vt:i4>
      </vt:variant>
      <vt:variant>
        <vt:lpwstr>https://www.iso.org/iso/foreword.html</vt:lpwstr>
      </vt:variant>
      <vt:variant>
        <vt:lpwstr/>
      </vt:variant>
      <vt:variant>
        <vt:i4>3670052</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1703984</vt:i4>
      </vt:variant>
      <vt:variant>
        <vt:i4>74</vt:i4>
      </vt:variant>
      <vt:variant>
        <vt:i4>0</vt:i4>
      </vt:variant>
      <vt:variant>
        <vt:i4>5</vt:i4>
      </vt:variant>
      <vt:variant>
        <vt:lpwstr/>
      </vt:variant>
      <vt:variant>
        <vt:lpwstr>_Toc485815088</vt:lpwstr>
      </vt:variant>
      <vt:variant>
        <vt:i4>1703984</vt:i4>
      </vt:variant>
      <vt:variant>
        <vt:i4>68</vt:i4>
      </vt:variant>
      <vt:variant>
        <vt:i4>0</vt:i4>
      </vt:variant>
      <vt:variant>
        <vt:i4>5</vt:i4>
      </vt:variant>
      <vt:variant>
        <vt:lpwstr/>
      </vt:variant>
      <vt:variant>
        <vt:lpwstr>_Toc485815087</vt:lpwstr>
      </vt:variant>
      <vt:variant>
        <vt:i4>1703984</vt:i4>
      </vt:variant>
      <vt:variant>
        <vt:i4>62</vt:i4>
      </vt:variant>
      <vt:variant>
        <vt:i4>0</vt:i4>
      </vt:variant>
      <vt:variant>
        <vt:i4>5</vt:i4>
      </vt:variant>
      <vt:variant>
        <vt:lpwstr/>
      </vt:variant>
      <vt:variant>
        <vt:lpwstr>_Toc485815086</vt:lpwstr>
      </vt:variant>
      <vt:variant>
        <vt:i4>1703984</vt:i4>
      </vt:variant>
      <vt:variant>
        <vt:i4>56</vt:i4>
      </vt:variant>
      <vt:variant>
        <vt:i4>0</vt:i4>
      </vt:variant>
      <vt:variant>
        <vt:i4>5</vt:i4>
      </vt:variant>
      <vt:variant>
        <vt:lpwstr/>
      </vt:variant>
      <vt:variant>
        <vt:lpwstr>_Toc485815085</vt:lpwstr>
      </vt:variant>
      <vt:variant>
        <vt:i4>1703984</vt:i4>
      </vt:variant>
      <vt:variant>
        <vt:i4>50</vt:i4>
      </vt:variant>
      <vt:variant>
        <vt:i4>0</vt:i4>
      </vt:variant>
      <vt:variant>
        <vt:i4>5</vt:i4>
      </vt:variant>
      <vt:variant>
        <vt:lpwstr/>
      </vt:variant>
      <vt:variant>
        <vt:lpwstr>_Toc485815084</vt:lpwstr>
      </vt:variant>
      <vt:variant>
        <vt:i4>1703984</vt:i4>
      </vt:variant>
      <vt:variant>
        <vt:i4>44</vt:i4>
      </vt:variant>
      <vt:variant>
        <vt:i4>0</vt:i4>
      </vt:variant>
      <vt:variant>
        <vt:i4>5</vt:i4>
      </vt:variant>
      <vt:variant>
        <vt:lpwstr/>
      </vt:variant>
      <vt:variant>
        <vt:lpwstr>_Toc485815083</vt:lpwstr>
      </vt:variant>
      <vt:variant>
        <vt:i4>1703984</vt:i4>
      </vt:variant>
      <vt:variant>
        <vt:i4>38</vt:i4>
      </vt:variant>
      <vt:variant>
        <vt:i4>0</vt:i4>
      </vt:variant>
      <vt:variant>
        <vt:i4>5</vt:i4>
      </vt:variant>
      <vt:variant>
        <vt:lpwstr/>
      </vt:variant>
      <vt:variant>
        <vt:lpwstr>_Toc485815082</vt:lpwstr>
      </vt:variant>
      <vt:variant>
        <vt:i4>1703984</vt:i4>
      </vt:variant>
      <vt:variant>
        <vt:i4>32</vt:i4>
      </vt:variant>
      <vt:variant>
        <vt:i4>0</vt:i4>
      </vt:variant>
      <vt:variant>
        <vt:i4>5</vt:i4>
      </vt:variant>
      <vt:variant>
        <vt:lpwstr/>
      </vt:variant>
      <vt:variant>
        <vt:lpwstr>_Toc485815081</vt:lpwstr>
      </vt:variant>
      <vt:variant>
        <vt:i4>1703984</vt:i4>
      </vt:variant>
      <vt:variant>
        <vt:i4>26</vt:i4>
      </vt:variant>
      <vt:variant>
        <vt:i4>0</vt:i4>
      </vt:variant>
      <vt:variant>
        <vt:i4>5</vt:i4>
      </vt:variant>
      <vt:variant>
        <vt:lpwstr/>
      </vt:variant>
      <vt:variant>
        <vt:lpwstr>_Toc485815080</vt:lpwstr>
      </vt:variant>
      <vt:variant>
        <vt:i4>1376304</vt:i4>
      </vt:variant>
      <vt:variant>
        <vt:i4>20</vt:i4>
      </vt:variant>
      <vt:variant>
        <vt:i4>0</vt:i4>
      </vt:variant>
      <vt:variant>
        <vt:i4>5</vt:i4>
      </vt:variant>
      <vt:variant>
        <vt:lpwstr/>
      </vt:variant>
      <vt:variant>
        <vt:lpwstr>_Toc485815079</vt:lpwstr>
      </vt:variant>
      <vt:variant>
        <vt:i4>1376304</vt:i4>
      </vt:variant>
      <vt:variant>
        <vt:i4>14</vt:i4>
      </vt:variant>
      <vt:variant>
        <vt:i4>0</vt:i4>
      </vt:variant>
      <vt:variant>
        <vt:i4>5</vt:i4>
      </vt:variant>
      <vt:variant>
        <vt:lpwstr/>
      </vt:variant>
      <vt:variant>
        <vt:lpwstr>_Toc485815078</vt:lpwstr>
      </vt:variant>
      <vt:variant>
        <vt:i4>1376304</vt:i4>
      </vt:variant>
      <vt:variant>
        <vt:i4>8</vt:i4>
      </vt:variant>
      <vt:variant>
        <vt:i4>0</vt:i4>
      </vt:variant>
      <vt:variant>
        <vt:i4>5</vt:i4>
      </vt:variant>
      <vt:variant>
        <vt:lpwstr/>
      </vt:variant>
      <vt:variant>
        <vt:lpwstr>_Toc485815077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dc:creator>
  <cp:keywords/>
  <dc:description/>
  <cp:lastModifiedBy>Elisabeth</cp:lastModifiedBy>
  <cp:revision>5</cp:revision>
  <cp:lastPrinted>2018-08-31T19:24:00Z</cp:lastPrinted>
  <dcterms:created xsi:type="dcterms:W3CDTF">2018-09-29T18:19:00Z</dcterms:created>
  <dcterms:modified xsi:type="dcterms:W3CDTF">2018-09-29T21:09:00Z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